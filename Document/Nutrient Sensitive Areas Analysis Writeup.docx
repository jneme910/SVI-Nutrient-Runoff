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7ACBE" w14:textId="5BBC878F" w:rsidR="00632E0A" w:rsidRDefault="00632E0A" w:rsidP="00632E0A">
      <w:pPr>
        <w:pStyle w:val="Heading1"/>
        <w:jc w:val="center"/>
        <w:rPr>
          <w:rFonts w:ascii="Georgia" w:hAnsi="Georgia"/>
          <w:b/>
          <w:bCs/>
          <w:sz w:val="24"/>
          <w:szCs w:val="24"/>
        </w:rPr>
      </w:pPr>
      <w:r w:rsidRPr="008F0A61">
        <w:rPr>
          <w:rFonts w:ascii="Georgia" w:hAnsi="Georgia"/>
          <w:b/>
          <w:bCs/>
          <w:sz w:val="24"/>
          <w:szCs w:val="24"/>
        </w:rPr>
        <w:t>Nutrient Sensitive Areas Analysis - Soil Sensitivity (Nutrient Runoff) for CART/CD</w:t>
      </w:r>
    </w:p>
    <w:p w14:paraId="4482086E" w14:textId="77777777" w:rsidR="0025099C" w:rsidRDefault="0025099C" w:rsidP="0025099C">
      <w:pPr>
        <w:jc w:val="center"/>
      </w:pPr>
    </w:p>
    <w:p w14:paraId="6AA96C1D" w14:textId="7910AA61" w:rsidR="0025099C" w:rsidRPr="0025099C" w:rsidRDefault="0025099C" w:rsidP="0025099C">
      <w:pPr>
        <w:pStyle w:val="Heading2"/>
        <w:jc w:val="center"/>
      </w:pPr>
      <w:r>
        <w:t>Document Version: 09/19/2022</w:t>
      </w:r>
    </w:p>
    <w:p w14:paraId="438C6D50" w14:textId="0F65320B" w:rsidR="005D63C7" w:rsidRDefault="0025099C" w:rsidP="00C57AD5">
      <w:pPr>
        <w:pStyle w:val="Heading2"/>
        <w:jc w:val="center"/>
      </w:pPr>
      <w:r>
        <w:t xml:space="preserve">Model </w:t>
      </w:r>
      <w:r w:rsidR="005D63C7">
        <w:t>Version: 1.0</w:t>
      </w:r>
    </w:p>
    <w:p w14:paraId="748070A1" w14:textId="4B6635C5" w:rsidR="00294FFB" w:rsidRPr="00A14A67" w:rsidRDefault="00294FFB" w:rsidP="00A14A67">
      <w:pPr>
        <w:pStyle w:val="Heading2"/>
        <w:rPr>
          <w:rFonts w:ascii="Georgia" w:hAnsi="Georgia"/>
          <w:sz w:val="24"/>
          <w:szCs w:val="24"/>
        </w:rPr>
      </w:pPr>
      <w:r w:rsidRPr="00A14A67">
        <w:rPr>
          <w:rFonts w:ascii="Georgia" w:hAnsi="Georgia"/>
          <w:sz w:val="24"/>
          <w:szCs w:val="24"/>
        </w:rPr>
        <w:t>About</w:t>
      </w:r>
    </w:p>
    <w:p w14:paraId="7E6DD3C2" w14:textId="3E135AF3" w:rsidR="00294FFB" w:rsidRPr="00A14A67" w:rsidRDefault="00294FFB" w:rsidP="00294FFB">
      <w:pPr>
        <w:pStyle w:val="ListParagraph"/>
        <w:numPr>
          <w:ilvl w:val="0"/>
          <w:numId w:val="4"/>
        </w:numPr>
        <w:rPr>
          <w:rFonts w:ascii="Georgia" w:hAnsi="Georgia"/>
          <w:sz w:val="24"/>
          <w:szCs w:val="24"/>
        </w:rPr>
      </w:pPr>
      <w:r w:rsidRPr="00A14A67">
        <w:rPr>
          <w:rFonts w:ascii="Georgia" w:hAnsi="Georgia"/>
          <w:sz w:val="24"/>
          <w:szCs w:val="24"/>
        </w:rPr>
        <w:t xml:space="preserve">Identify inherent vulnerability of cropland </w:t>
      </w:r>
      <w:r w:rsidR="00532BCE">
        <w:rPr>
          <w:rFonts w:ascii="Georgia" w:hAnsi="Georgia"/>
          <w:sz w:val="24"/>
          <w:szCs w:val="24"/>
        </w:rPr>
        <w:t>for nutrient</w:t>
      </w:r>
      <w:r w:rsidRPr="00A14A67">
        <w:rPr>
          <w:rFonts w:ascii="Georgia" w:hAnsi="Georgia"/>
          <w:sz w:val="24"/>
          <w:szCs w:val="24"/>
        </w:rPr>
        <w:t xml:space="preserve"> runoff </w:t>
      </w:r>
    </w:p>
    <w:p w14:paraId="5661C2AB" w14:textId="77777777" w:rsidR="00294FFB" w:rsidRPr="00A14A67" w:rsidRDefault="00294FFB" w:rsidP="00294FFB">
      <w:pPr>
        <w:pStyle w:val="Heading2"/>
        <w:rPr>
          <w:rFonts w:ascii="Georgia" w:hAnsi="Georgia"/>
          <w:sz w:val="24"/>
          <w:szCs w:val="24"/>
        </w:rPr>
      </w:pPr>
      <w:r w:rsidRPr="00A14A67">
        <w:rPr>
          <w:rFonts w:ascii="Georgia" w:hAnsi="Georgia"/>
          <w:sz w:val="24"/>
          <w:szCs w:val="24"/>
        </w:rPr>
        <w:t xml:space="preserve">Why </w:t>
      </w:r>
    </w:p>
    <w:p w14:paraId="19C34FDC" w14:textId="77777777" w:rsidR="009D5666" w:rsidRPr="009D5666" w:rsidRDefault="009D5666" w:rsidP="00294FFB">
      <w:pPr>
        <w:pStyle w:val="ListParagraph"/>
        <w:numPr>
          <w:ilvl w:val="0"/>
          <w:numId w:val="4"/>
        </w:numPr>
        <w:rPr>
          <w:ins w:id="0" w:author="Nemecek, Jason - NRCS - Fort Collins, CO" w:date="2022-10-24T06:39:00Z"/>
          <w:rFonts w:ascii="Georgia" w:hAnsi="Georgia"/>
          <w:sz w:val="24"/>
          <w:szCs w:val="24"/>
          <w:rPrChange w:id="1" w:author="Nemecek, Jason - NRCS - Fort Collins, CO" w:date="2022-10-24T06:39:00Z">
            <w:rPr>
              <w:ins w:id="2" w:author="Nemecek, Jason - NRCS - Fort Collins, CO" w:date="2022-10-24T06:39:00Z"/>
              <w:rFonts w:ascii="Public Sans" w:hAnsi="Public Sans"/>
              <w:color w:val="212121"/>
              <w:sz w:val="27"/>
              <w:szCs w:val="27"/>
              <w:shd w:val="clear" w:color="auto" w:fill="FFFFFF"/>
            </w:rPr>
          </w:rPrChange>
        </w:rPr>
      </w:pPr>
      <w:commentRangeStart w:id="3"/>
      <w:commentRangeStart w:id="4"/>
      <w:commentRangeStart w:id="5"/>
      <w:ins w:id="6" w:author="Nemecek, Jason - NRCS - Fort Collins, CO" w:date="2022-10-24T06:39:00Z">
        <w:r>
          <w:rPr>
            <w:rFonts w:ascii="Public Sans" w:hAnsi="Public Sans"/>
            <w:color w:val="212121"/>
            <w:sz w:val="27"/>
            <w:szCs w:val="27"/>
            <w:shd w:val="clear" w:color="auto" w:fill="FFFFFF"/>
          </w:rPr>
          <w:t>Nutrient management is an important part of climate-smart agriculture. Excess nutrients on the land can lead to nitrogen losses to the atmosphere. Nutrient management maximizes crop-nitrogen uptake and has a compelling and cost-effective role to play in mitigating greenhouse gas emissions from agriculture.</w:t>
        </w:r>
      </w:ins>
      <w:commentRangeEnd w:id="3"/>
      <w:ins w:id="7" w:author="Nemecek, Jason - NRCS - Fort Collins, CO" w:date="2022-10-24T06:40:00Z">
        <w:r>
          <w:rPr>
            <w:rStyle w:val="CommentReference"/>
          </w:rPr>
          <w:commentReference w:id="3"/>
        </w:r>
        <w:commentRangeEnd w:id="4"/>
        <w:r w:rsidR="004B23A2">
          <w:rPr>
            <w:rStyle w:val="CommentReference"/>
          </w:rPr>
          <w:commentReference w:id="4"/>
        </w:r>
        <w:commentRangeEnd w:id="5"/>
        <w:r w:rsidR="004B23A2">
          <w:rPr>
            <w:rStyle w:val="CommentReference"/>
          </w:rPr>
          <w:commentReference w:id="5"/>
        </w:r>
      </w:ins>
    </w:p>
    <w:p w14:paraId="09DCEA97" w14:textId="0EA6381C" w:rsidR="001F1504" w:rsidDel="009D5666" w:rsidRDefault="001F1504" w:rsidP="00294FFB">
      <w:pPr>
        <w:pStyle w:val="ListParagraph"/>
        <w:numPr>
          <w:ilvl w:val="0"/>
          <w:numId w:val="4"/>
        </w:numPr>
        <w:rPr>
          <w:ins w:id="9" w:author="Morton, Laura - FPAC-NRCS, Scarborough, ME" w:date="2022-10-20T09:45:00Z"/>
          <w:del w:id="10" w:author="Nemecek, Jason - NRCS - Fort Collins, CO" w:date="2022-10-24T06:39:00Z"/>
          <w:rFonts w:ascii="Georgia" w:hAnsi="Georgia"/>
          <w:sz w:val="24"/>
          <w:szCs w:val="24"/>
        </w:rPr>
      </w:pPr>
      <w:ins w:id="11" w:author="Morton, Laura - FPAC-NRCS, Scarborough, ME" w:date="2022-10-20T09:44:00Z">
        <w:del w:id="12" w:author="Nemecek, Jason - NRCS - Fort Collins, CO" w:date="2022-10-24T06:39:00Z">
          <w:r w:rsidDel="009D5666">
            <w:rPr>
              <w:rFonts w:ascii="Georgia" w:hAnsi="Georgia"/>
              <w:sz w:val="24"/>
              <w:szCs w:val="24"/>
            </w:rPr>
            <w:delText>Can you put bullet here about nitrogen and GH</w:delText>
          </w:r>
        </w:del>
      </w:ins>
      <w:ins w:id="13" w:author="Morton, Laura - FPAC-NRCS, Scarborough, ME" w:date="2022-10-20T09:45:00Z">
        <w:del w:id="14" w:author="Nemecek, Jason - NRCS - Fort Collins, CO" w:date="2022-10-24T06:39:00Z">
          <w:r w:rsidDel="009D5666">
            <w:rPr>
              <w:rFonts w:ascii="Georgia" w:hAnsi="Georgia"/>
              <w:sz w:val="24"/>
              <w:szCs w:val="24"/>
            </w:rPr>
            <w:delText>G management?</w:delText>
          </w:r>
          <w:r w:rsidR="00380E3A" w:rsidDel="009D5666">
            <w:rPr>
              <w:rFonts w:ascii="Georgia" w:hAnsi="Georgia"/>
              <w:sz w:val="24"/>
              <w:szCs w:val="24"/>
            </w:rPr>
            <w:delText xml:space="preserve"> There must be standard language </w:delText>
          </w:r>
          <w:r w:rsidR="002B53B5" w:rsidDel="009D5666">
            <w:rPr>
              <w:rFonts w:ascii="Georgia" w:hAnsi="Georgia"/>
              <w:sz w:val="24"/>
              <w:szCs w:val="24"/>
            </w:rPr>
            <w:delText>from L</w:delText>
          </w:r>
        </w:del>
      </w:ins>
      <w:ins w:id="15" w:author="Morton, Laura - FPAC-NRCS, Scarborough, ME" w:date="2022-10-20T09:46:00Z">
        <w:del w:id="16" w:author="Nemecek, Jason - NRCS - Fort Collins, CO" w:date="2022-10-24T06:39:00Z">
          <w:r w:rsidR="002B53B5" w:rsidDel="009D5666">
            <w:rPr>
              <w:rFonts w:ascii="Georgia" w:hAnsi="Georgia"/>
              <w:sz w:val="24"/>
              <w:szCs w:val="24"/>
            </w:rPr>
            <w:delText>auster</w:delText>
          </w:r>
          <w:r w:rsidR="009B7774" w:rsidDel="009D5666">
            <w:rPr>
              <w:rFonts w:ascii="Georgia" w:hAnsi="Georgia"/>
              <w:sz w:val="24"/>
              <w:szCs w:val="24"/>
            </w:rPr>
            <w:delText xml:space="preserve"> somewhere</w:delText>
          </w:r>
        </w:del>
      </w:ins>
    </w:p>
    <w:p w14:paraId="7F760A6F" w14:textId="5AADD9B5" w:rsidR="00294FFB" w:rsidRPr="00A14A67" w:rsidRDefault="009B7774" w:rsidP="00294FFB">
      <w:pPr>
        <w:pStyle w:val="ListParagraph"/>
        <w:numPr>
          <w:ilvl w:val="0"/>
          <w:numId w:val="4"/>
        </w:numPr>
        <w:rPr>
          <w:rFonts w:ascii="Georgia" w:hAnsi="Georgia"/>
          <w:sz w:val="24"/>
          <w:szCs w:val="24"/>
        </w:rPr>
      </w:pPr>
      <w:ins w:id="17" w:author="Morton, Laura - FPAC-NRCS, Scarborough, ME" w:date="2022-10-20T09:46:00Z">
        <w:r>
          <w:rPr>
            <w:rFonts w:ascii="Georgia" w:hAnsi="Georgia"/>
            <w:sz w:val="24"/>
            <w:szCs w:val="24"/>
          </w:rPr>
          <w:t xml:space="preserve">Reduce nutrient </w:t>
        </w:r>
        <w:r w:rsidR="00C54E77">
          <w:rPr>
            <w:rFonts w:ascii="Georgia" w:hAnsi="Georgia"/>
            <w:sz w:val="24"/>
            <w:szCs w:val="24"/>
          </w:rPr>
          <w:t>loading in receiving waterbodies such as the</w:t>
        </w:r>
      </w:ins>
      <w:del w:id="18" w:author="Morton, Laura - FPAC-NRCS, Scarborough, ME" w:date="2022-10-20T09:46:00Z">
        <w:r w:rsidR="00294FFB" w:rsidRPr="00A14A67" w:rsidDel="00C54E77">
          <w:rPr>
            <w:rFonts w:ascii="Georgia" w:hAnsi="Georgia"/>
            <w:sz w:val="24"/>
            <w:szCs w:val="24"/>
          </w:rPr>
          <w:delText>Larger dead zones in the</w:delText>
        </w:r>
      </w:del>
      <w:r w:rsidR="00294FFB" w:rsidRPr="00A14A67">
        <w:rPr>
          <w:rFonts w:ascii="Georgia" w:hAnsi="Georgia"/>
          <w:sz w:val="24"/>
          <w:szCs w:val="24"/>
        </w:rPr>
        <w:t xml:space="preserve"> Gulf of Mexico</w:t>
      </w:r>
    </w:p>
    <w:p w14:paraId="6E7B4F3D" w14:textId="76C414CF" w:rsidR="00294FFB" w:rsidRPr="00A14A67" w:rsidRDefault="00294FFB" w:rsidP="00294FFB">
      <w:pPr>
        <w:pStyle w:val="ListParagraph"/>
        <w:numPr>
          <w:ilvl w:val="0"/>
          <w:numId w:val="4"/>
        </w:numPr>
        <w:rPr>
          <w:rFonts w:ascii="Georgia" w:hAnsi="Georgia"/>
          <w:sz w:val="24"/>
          <w:szCs w:val="24"/>
        </w:rPr>
      </w:pPr>
      <w:r w:rsidRPr="00A14A67">
        <w:rPr>
          <w:rFonts w:ascii="Georgia" w:hAnsi="Georgia"/>
          <w:sz w:val="24"/>
          <w:szCs w:val="24"/>
        </w:rPr>
        <w:t>Help conservation planners identify vulnerable areas with</w:t>
      </w:r>
      <w:del w:id="19" w:author="Morton, Laura - FPAC-NRCS, Scarborough, ME" w:date="2022-10-20T09:46:00Z">
        <w:r w:rsidRPr="00A14A67">
          <w:rPr>
            <w:rFonts w:ascii="Georgia" w:hAnsi="Georgia"/>
            <w:sz w:val="24"/>
            <w:szCs w:val="24"/>
          </w:rPr>
          <w:delText>in land units for</w:delText>
        </w:r>
      </w:del>
      <w:ins w:id="20" w:author="Morton, Laura - FPAC-NRCS, Scarborough, ME" w:date="2022-10-20T09:46:00Z">
        <w:r w:rsidRPr="00A14A67">
          <w:rPr>
            <w:rFonts w:ascii="Georgia" w:hAnsi="Georgia"/>
            <w:sz w:val="24"/>
            <w:szCs w:val="24"/>
          </w:rPr>
          <w:t xml:space="preserve"> </w:t>
        </w:r>
        <w:r w:rsidR="00C54E77">
          <w:rPr>
            <w:rFonts w:ascii="Georgia" w:hAnsi="Georgia"/>
            <w:sz w:val="24"/>
            <w:szCs w:val="24"/>
          </w:rPr>
          <w:t xml:space="preserve">customers to </w:t>
        </w:r>
        <w:r w:rsidR="00477178">
          <w:rPr>
            <w:rFonts w:ascii="Georgia" w:hAnsi="Georgia"/>
            <w:sz w:val="24"/>
            <w:szCs w:val="24"/>
          </w:rPr>
          <w:t>target reductions in</w:t>
        </w:r>
      </w:ins>
      <w:r w:rsidRPr="00A14A67">
        <w:rPr>
          <w:rFonts w:ascii="Georgia" w:hAnsi="Georgia"/>
          <w:sz w:val="24"/>
          <w:szCs w:val="24"/>
        </w:rPr>
        <w:t xml:space="preserve"> nutrient runoff</w:t>
      </w:r>
    </w:p>
    <w:p w14:paraId="1EE1BEA1" w14:textId="7EAFB66D" w:rsidR="00294FFB" w:rsidRDefault="00294FFB" w:rsidP="00294FFB">
      <w:pPr>
        <w:pStyle w:val="ListParagraph"/>
        <w:numPr>
          <w:ilvl w:val="0"/>
          <w:numId w:val="4"/>
        </w:numPr>
        <w:rPr>
          <w:del w:id="21" w:author="Morton, Laura - FPAC-NRCS, Scarborough, ME" w:date="2022-10-20T09:47:00Z"/>
          <w:rFonts w:ascii="Georgia" w:hAnsi="Georgia"/>
          <w:sz w:val="24"/>
          <w:szCs w:val="24"/>
        </w:rPr>
      </w:pPr>
      <w:del w:id="22" w:author="Morton, Laura - FPAC-NRCS, Scarborough, ME" w:date="2022-10-20T09:47:00Z">
        <w:r w:rsidRPr="00A14A67">
          <w:rPr>
            <w:rFonts w:ascii="Georgia" w:hAnsi="Georgia"/>
            <w:sz w:val="24"/>
            <w:szCs w:val="24"/>
          </w:rPr>
          <w:delText>To support NRCS conservation planners in their work with clients. Assist conservation planners as they analyze existing resource conditions, assess site vulnerability, and formulate and evaluate alternative actions</w:delText>
        </w:r>
      </w:del>
    </w:p>
    <w:p w14:paraId="2F5D85E6" w14:textId="129B7AE1" w:rsidR="00D025F8" w:rsidRPr="00A14A67" w:rsidRDefault="00E97FF3" w:rsidP="00FD26B3">
      <w:pPr>
        <w:pStyle w:val="ListParagraph"/>
        <w:numPr>
          <w:ilvl w:val="0"/>
          <w:numId w:val="4"/>
        </w:numPr>
        <w:rPr>
          <w:rFonts w:ascii="Georgia" w:hAnsi="Georgia"/>
          <w:sz w:val="24"/>
          <w:szCs w:val="24"/>
        </w:rPr>
      </w:pPr>
      <w:ins w:id="23" w:author="Morton, Laura - FPAC-NRCS, Scarborough, ME" w:date="2022-10-20T09:47:00Z">
        <w:r>
          <w:rPr>
            <w:rFonts w:ascii="Georgia" w:hAnsi="Georgia"/>
            <w:sz w:val="24"/>
            <w:szCs w:val="24"/>
          </w:rPr>
          <w:t>Assist producers with u</w:t>
        </w:r>
      </w:ins>
      <w:del w:id="24" w:author="Morton, Laura - FPAC-NRCS, Scarborough, ME" w:date="2022-10-20T09:47:00Z">
        <w:r w:rsidR="00FD26B3">
          <w:rPr>
            <w:rFonts w:ascii="Georgia" w:hAnsi="Georgia"/>
            <w:sz w:val="24"/>
            <w:szCs w:val="24"/>
          </w:rPr>
          <w:delText>U</w:delText>
        </w:r>
      </w:del>
      <w:r w:rsidR="00FD26B3">
        <w:rPr>
          <w:rFonts w:ascii="Georgia" w:hAnsi="Georgia"/>
          <w:sz w:val="24"/>
          <w:szCs w:val="24"/>
        </w:rPr>
        <w:t xml:space="preserve">sing less fertilizers and more cover crops on soils that are more sensitive. </w:t>
      </w:r>
    </w:p>
    <w:p w14:paraId="5A36CDE4" w14:textId="77777777" w:rsidR="0025099C" w:rsidRDefault="0025099C" w:rsidP="0025099C">
      <w:pPr>
        <w:pStyle w:val="NormalWeb"/>
        <w:spacing w:before="40" w:beforeAutospacing="0" w:after="0" w:afterAutospacing="0"/>
        <w:rPr>
          <w:ins w:id="25" w:author="Nemecek, Jason - NRCS - Fort Collins, CO" w:date="2022-10-24T07:10:00Z"/>
          <w:rFonts w:ascii="Georgia" w:hAnsi="Georgia"/>
          <w:color w:val="2F5496"/>
        </w:rPr>
      </w:pPr>
      <w:r>
        <w:rPr>
          <w:rFonts w:ascii="Georgia" w:hAnsi="Georgia"/>
          <w:color w:val="2F5496"/>
        </w:rPr>
        <w:t>Purpose:</w:t>
      </w:r>
    </w:p>
    <w:p w14:paraId="498A3FBA" w14:textId="77777777" w:rsidR="005F2F31" w:rsidRPr="005F2F31" w:rsidRDefault="005F2F31" w:rsidP="005F2F31">
      <w:pPr>
        <w:pStyle w:val="NormalWeb"/>
        <w:spacing w:before="40" w:after="0"/>
        <w:rPr>
          <w:ins w:id="26" w:author="Nemecek, Jason - NRCS - Fort Collins, CO" w:date="2022-10-24T07:11:00Z"/>
          <w:rFonts w:ascii="Georgia" w:hAnsi="Georgia"/>
          <w:color w:val="2F5496"/>
        </w:rPr>
      </w:pPr>
      <w:ins w:id="27" w:author="Nemecek, Jason - NRCS - Fort Collins, CO" w:date="2022-10-24T07:11:00Z">
        <w:r w:rsidRPr="005F2F31">
          <w:rPr>
            <w:rFonts w:ascii="Georgia" w:hAnsi="Georgia"/>
            <w:color w:val="2F5496"/>
          </w:rPr>
          <w:t xml:space="preserve">To support the NRCS SMART Nutrient Management initiative, a soil sensitivity index (interpretation) was developed to rate soils based on their sensitivity for nutrient runoff. The index can be used in conservation planning to assist in identifying soils and areas with greater vulnerability to nutrient runoff. The most sensitive soils are those that are most vulnerable, or highly susceptible to nutrient runoff.   </w:t>
        </w:r>
      </w:ins>
    </w:p>
    <w:p w14:paraId="212DF326" w14:textId="57BB9900" w:rsidR="001308E6" w:rsidRDefault="005F2F31" w:rsidP="005F2F31">
      <w:pPr>
        <w:pStyle w:val="NormalWeb"/>
        <w:spacing w:before="40" w:beforeAutospacing="0" w:after="0" w:afterAutospacing="0"/>
        <w:rPr>
          <w:ins w:id="28" w:author="Nemecek, Jason - NRCS - Fort Collins, CO" w:date="2022-10-24T07:11:00Z"/>
          <w:rFonts w:ascii="Georgia" w:hAnsi="Georgia"/>
          <w:color w:val="2F5496"/>
        </w:rPr>
      </w:pPr>
      <w:ins w:id="29" w:author="Nemecek, Jason - NRCS - Fort Collins, CO" w:date="2022-10-24T07:11:00Z">
        <w:r w:rsidRPr="005F2F31">
          <w:rPr>
            <w:rFonts w:ascii="Georgia" w:hAnsi="Georgia"/>
            <w:color w:val="2F5496"/>
          </w:rPr>
          <w:t xml:space="preserve">Nutrient Sensitive Areas Analysis – The Soil Sensitivity (Nutrient Runoff) model provides a science-based methodology, a tool and visualization for the conservationists to use with clients in Conservation Desktop. Conservationists can use this pre-planning tool and map to assist clients with a plan to reduce nutrient runoff from their operations. </w:t>
        </w:r>
        <w:r w:rsidRPr="005F2F31">
          <w:rPr>
            <w:color w:val="2F5496"/>
          </w:rPr>
          <w:t> </w:t>
        </w:r>
        <w:r w:rsidRPr="005F2F31">
          <w:rPr>
            <w:rFonts w:ascii="Georgia" w:hAnsi="Georgia"/>
            <w:color w:val="2F5496"/>
          </w:rPr>
          <w:t xml:space="preserve"> Conservation planners will be able to select practices and fields to run the sensitivity analysis to help with planning alternatives.  Results of the sensitivity analysis will be stored for future use within the CART assessment and ranking process.</w:t>
        </w:r>
        <w:r w:rsidRPr="005F2F31">
          <w:rPr>
            <w:color w:val="2F5496"/>
          </w:rPr>
          <w:t> </w:t>
        </w:r>
        <w:r w:rsidRPr="005F2F31">
          <w:rPr>
            <w:rFonts w:ascii="Georgia" w:hAnsi="Georgia"/>
            <w:color w:val="2F5496"/>
          </w:rPr>
          <w:t xml:space="preserve"> The Conservation Products module will retrieve the results and develop a map and report and to provide to the client with information for planning practices on their operation.  </w:t>
        </w:r>
      </w:ins>
    </w:p>
    <w:p w14:paraId="66E60052" w14:textId="77777777" w:rsidR="005F2F31" w:rsidRDefault="005F2F31" w:rsidP="005F2F31">
      <w:pPr>
        <w:pStyle w:val="NormalWeb"/>
        <w:spacing w:before="40" w:beforeAutospacing="0" w:after="0" w:afterAutospacing="0"/>
        <w:rPr>
          <w:rFonts w:ascii="Georgia" w:hAnsi="Georgia"/>
          <w:color w:val="2F5496"/>
        </w:rPr>
      </w:pPr>
    </w:p>
    <w:p w14:paraId="0385797A" w14:textId="590D9151" w:rsidR="0025099C" w:rsidRDefault="0025099C" w:rsidP="0025099C">
      <w:pPr>
        <w:pStyle w:val="NormalWeb"/>
        <w:spacing w:before="0" w:beforeAutospacing="0" w:after="0" w:afterAutospacing="0"/>
        <w:rPr>
          <w:rFonts w:ascii="Georgia" w:hAnsi="Georgia"/>
        </w:rPr>
      </w:pPr>
      <w:r>
        <w:rPr>
          <w:rFonts w:ascii="Georgia" w:hAnsi="Georgia"/>
        </w:rPr>
        <w:t xml:space="preserve">Develop </w:t>
      </w:r>
      <w:ins w:id="30" w:author="Morton, Laura - FPAC-NRCS, Scarborough, ME" w:date="2022-10-20T09:47:00Z">
        <w:r w:rsidR="00384CD8">
          <w:rPr>
            <w:rFonts w:ascii="Georgia" w:hAnsi="Georgia"/>
          </w:rPr>
          <w:t xml:space="preserve">a science-based </w:t>
        </w:r>
      </w:ins>
      <w:del w:id="31" w:author="Morton, Laura - FPAC-NRCS, Scarborough, ME" w:date="2022-10-20T09:47:00Z">
        <w:r>
          <w:rPr>
            <w:rFonts w:ascii="Georgia" w:hAnsi="Georgia"/>
          </w:rPr>
          <w:delText xml:space="preserve">methodology and </w:delText>
        </w:r>
      </w:del>
      <w:r>
        <w:rPr>
          <w:rFonts w:ascii="Georgia" w:hAnsi="Georgia"/>
        </w:rPr>
        <w:t>tool</w:t>
      </w:r>
      <w:del w:id="32" w:author="Morton, Laura - FPAC-NRCS, Scarborough, ME" w:date="2022-10-20T09:47:00Z">
        <w:r>
          <w:rPr>
            <w:rFonts w:ascii="Georgia" w:hAnsi="Georgia"/>
          </w:rPr>
          <w:delText>s</w:delText>
        </w:r>
      </w:del>
      <w:r>
        <w:rPr>
          <w:rFonts w:ascii="Georgia" w:hAnsi="Georgia"/>
        </w:rPr>
        <w:t xml:space="preserve"> to </w:t>
      </w:r>
      <w:ins w:id="33" w:author="Morton, Laura - FPAC-NRCS, Scarborough, ME" w:date="2022-10-20T09:47:00Z">
        <w:r w:rsidR="00E4067C">
          <w:rPr>
            <w:rFonts w:ascii="Georgia" w:hAnsi="Georgia"/>
          </w:rPr>
          <w:t xml:space="preserve">for </w:t>
        </w:r>
        <w:r w:rsidR="00474FB0">
          <w:rPr>
            <w:rFonts w:ascii="Georgia" w:hAnsi="Georgia"/>
          </w:rPr>
          <w:t xml:space="preserve">pre-planning work with </w:t>
        </w:r>
      </w:ins>
      <w:ins w:id="34" w:author="Morton, Laura - FPAC-NRCS, Scarborough, ME" w:date="2022-10-20T09:48:00Z">
        <w:r w:rsidR="00127D15">
          <w:rPr>
            <w:rFonts w:ascii="Georgia" w:hAnsi="Georgia"/>
          </w:rPr>
          <w:t xml:space="preserve">clients </w:t>
        </w:r>
        <w:r w:rsidR="00F01A88">
          <w:rPr>
            <w:rFonts w:ascii="Georgia" w:hAnsi="Georgia"/>
          </w:rPr>
          <w:t xml:space="preserve">so that </w:t>
        </w:r>
      </w:ins>
      <w:del w:id="35" w:author="Morton, Laura - FPAC-NRCS, Scarborough, ME" w:date="2022-10-20T09:48:00Z">
        <w:r>
          <w:rPr>
            <w:rFonts w:ascii="Georgia" w:hAnsi="Georgia"/>
          </w:rPr>
          <w:delText>enable</w:delText>
        </w:r>
      </w:del>
      <w:r>
        <w:rPr>
          <w:rFonts w:ascii="Georgia" w:hAnsi="Georgia"/>
        </w:rPr>
        <w:t xml:space="preserve"> conservation </w:t>
      </w:r>
      <w:proofErr w:type="spellStart"/>
      <w:r>
        <w:rPr>
          <w:rFonts w:ascii="Georgia" w:hAnsi="Georgia"/>
        </w:rPr>
        <w:t>planners</w:t>
      </w:r>
      <w:del w:id="36" w:author="Morton, Laura - FPAC-NRCS, Scarborough, ME" w:date="2022-10-20T09:48:00Z">
        <w:r>
          <w:rPr>
            <w:rFonts w:ascii="Georgia" w:hAnsi="Georgia"/>
          </w:rPr>
          <w:delText xml:space="preserve">’ ability to </w:delText>
        </w:r>
      </w:del>
      <w:ins w:id="37" w:author="Morton, Laura - FPAC-NRCS, Scarborough, ME" w:date="2022-10-20T09:48:00Z">
        <w:r w:rsidR="00F01A88">
          <w:rPr>
            <w:rFonts w:ascii="Georgia" w:hAnsi="Georgia"/>
          </w:rPr>
          <w:t>can</w:t>
        </w:r>
        <w:proofErr w:type="spellEnd"/>
        <w:r w:rsidR="00F01A88">
          <w:rPr>
            <w:rFonts w:ascii="Georgia" w:hAnsi="Georgia"/>
          </w:rPr>
          <w:t xml:space="preserve"> </w:t>
        </w:r>
      </w:ins>
      <w:r>
        <w:rPr>
          <w:rFonts w:ascii="Georgia" w:hAnsi="Georgia"/>
        </w:rPr>
        <w:t xml:space="preserve">view </w:t>
      </w:r>
      <w:ins w:id="38" w:author="Morton, Laura - FPAC-NRCS, Scarborough, ME" w:date="2022-10-20T09:48:00Z">
        <w:r w:rsidR="00F01A88">
          <w:rPr>
            <w:rFonts w:ascii="Georgia" w:hAnsi="Georgia"/>
          </w:rPr>
          <w:t>a</w:t>
        </w:r>
      </w:ins>
      <w:del w:id="39" w:author="Morton, Laura - FPAC-NRCS, Scarborough, ME" w:date="2022-10-20T09:48:00Z">
        <w:r>
          <w:rPr>
            <w:rFonts w:ascii="Georgia" w:hAnsi="Georgia"/>
          </w:rPr>
          <w:delText>via</w:delText>
        </w:r>
      </w:del>
      <w:r>
        <w:rPr>
          <w:rFonts w:ascii="Georgia" w:hAnsi="Georgia"/>
        </w:rPr>
        <w:t xml:space="preserve"> map </w:t>
      </w:r>
      <w:ins w:id="40" w:author="Morton, Laura - FPAC-NRCS, Scarborough, ME" w:date="2022-10-20T09:48:00Z">
        <w:r w:rsidR="00F01A88">
          <w:rPr>
            <w:rFonts w:ascii="Georgia" w:hAnsi="Georgia"/>
          </w:rPr>
          <w:t xml:space="preserve">with clear ratings that </w:t>
        </w:r>
        <w:proofErr w:type="spellStart"/>
        <w:r w:rsidR="00F01A88">
          <w:rPr>
            <w:rFonts w:ascii="Georgia" w:hAnsi="Georgia"/>
          </w:rPr>
          <w:t>show</w:t>
        </w:r>
      </w:ins>
      <w:del w:id="41" w:author="Morton, Laura - FPAC-NRCS, Scarborough, ME" w:date="2022-10-20T09:48:00Z">
        <w:r>
          <w:rPr>
            <w:rFonts w:ascii="Georgia" w:hAnsi="Georgia"/>
          </w:rPr>
          <w:delText xml:space="preserve">and quantify with reporting methods the </w:delText>
        </w:r>
      </w:del>
      <w:ins w:id="42" w:author="Morton, Laura - FPAC-NRCS, Scarborough, ME" w:date="2022-10-20T09:48:00Z">
        <w:r w:rsidR="00F01A88">
          <w:rPr>
            <w:rFonts w:ascii="Georgia" w:hAnsi="Georgia"/>
          </w:rPr>
          <w:t>fields</w:t>
        </w:r>
        <w:proofErr w:type="spellEnd"/>
        <w:r w:rsidR="00F01A88">
          <w:rPr>
            <w:rFonts w:ascii="Georgia" w:hAnsi="Georgia"/>
          </w:rPr>
          <w:t xml:space="preserve"> with </w:t>
        </w:r>
        <w:r w:rsidR="00CB0DC1">
          <w:rPr>
            <w:rFonts w:ascii="Georgia" w:hAnsi="Georgia"/>
          </w:rPr>
          <w:t>different potential for nutrient runoff</w:t>
        </w:r>
      </w:ins>
      <w:del w:id="43" w:author="Morton, Laura - FPAC-NRCS, Scarborough, ME" w:date="2022-10-20T09:48:00Z">
        <w:r>
          <w:rPr>
            <w:rFonts w:ascii="Georgia" w:hAnsi="Georgia"/>
          </w:rPr>
          <w:delText>sensitive areas related to nutrient issues within a land unit</w:delText>
        </w:r>
      </w:del>
      <w:r>
        <w:rPr>
          <w:rFonts w:ascii="Georgia" w:hAnsi="Georgia"/>
        </w:rPr>
        <w:t xml:space="preserve">.  Conservation Planners will </w:t>
      </w:r>
      <w:ins w:id="44" w:author="Morton, Laura - FPAC-NRCS, Scarborough, ME" w:date="2022-10-20T09:49:00Z">
        <w:r w:rsidR="00CB0DC1">
          <w:rPr>
            <w:rFonts w:ascii="Georgia" w:hAnsi="Georgia"/>
          </w:rPr>
          <w:t xml:space="preserve">be able </w:t>
        </w:r>
        <w:proofErr w:type="spellStart"/>
        <w:r w:rsidR="00CB0DC1">
          <w:rPr>
            <w:rFonts w:ascii="Georgia" w:hAnsi="Georgia"/>
          </w:rPr>
          <w:t>to</w:t>
        </w:r>
      </w:ins>
      <w:del w:id="45" w:author="Morton, Laura - FPAC-NRCS, Scarborough, ME" w:date="2022-10-20T09:49:00Z">
        <w:r>
          <w:rPr>
            <w:rFonts w:ascii="Georgia" w:hAnsi="Georgia"/>
          </w:rPr>
          <w:delText xml:space="preserve">have the ability to </w:delText>
        </w:r>
      </w:del>
      <w:ins w:id="46" w:author="Morton, Laura - FPAC-NRCS, Scarborough, ME" w:date="2022-10-20T09:49:00Z">
        <w:r w:rsidR="00CB0DC1">
          <w:rPr>
            <w:rFonts w:ascii="Georgia" w:hAnsi="Georgia"/>
          </w:rPr>
          <w:t>select</w:t>
        </w:r>
      </w:ins>
      <w:del w:id="47" w:author="Morton, Laura - FPAC-NRCS, Scarborough, ME" w:date="2022-10-20T09:49:00Z">
        <w:r>
          <w:rPr>
            <w:rFonts w:ascii="Georgia" w:hAnsi="Georgia"/>
          </w:rPr>
          <w:delText xml:space="preserve">identify a </w:delText>
        </w:r>
      </w:del>
      <w:r>
        <w:rPr>
          <w:rFonts w:ascii="Georgia" w:hAnsi="Georgia"/>
        </w:rPr>
        <w:t>practice</w:t>
      </w:r>
      <w:ins w:id="48" w:author="Morton, Laura - FPAC-NRCS, Scarborough, ME" w:date="2022-10-20T09:49:00Z">
        <w:r w:rsidR="00CB0DC1">
          <w:rPr>
            <w:rFonts w:ascii="Georgia" w:hAnsi="Georgia"/>
          </w:rPr>
          <w:t>s</w:t>
        </w:r>
      </w:ins>
      <w:proofErr w:type="spellEnd"/>
      <w:del w:id="49" w:author="Morton, Laura - FPAC-NRCS, Scarborough, ME" w:date="2022-10-20T09:49:00Z">
        <w:r>
          <w:rPr>
            <w:rFonts w:ascii="Georgia" w:hAnsi="Georgia"/>
          </w:rPr>
          <w:delText xml:space="preserve"> schedule</w:delText>
        </w:r>
      </w:del>
      <w:r>
        <w:rPr>
          <w:rFonts w:ascii="Georgia" w:hAnsi="Georgia"/>
        </w:rPr>
        <w:t xml:space="preserve"> </w:t>
      </w:r>
      <w:ins w:id="50" w:author="Morton, Laura - FPAC-NRCS, Scarborough, ME" w:date="2022-10-20T09:49:00Z">
        <w:r w:rsidR="00201C3E">
          <w:rPr>
            <w:rFonts w:ascii="Georgia" w:hAnsi="Georgia"/>
          </w:rPr>
          <w:t xml:space="preserve">and land units </w:t>
        </w:r>
        <w:r w:rsidR="002647E8">
          <w:rPr>
            <w:rFonts w:ascii="Georgia" w:hAnsi="Georgia"/>
          </w:rPr>
          <w:t>to run the sensitivity analysis</w:t>
        </w:r>
      </w:ins>
      <w:del w:id="51" w:author="Morton, Laura - FPAC-NRCS, Scarborough, ME" w:date="2022-10-20T09:49:00Z">
        <w:r>
          <w:rPr>
            <w:rFonts w:ascii="Georgia" w:hAnsi="Georgia"/>
          </w:rPr>
          <w:delText>that will be used to consolidate a list of land units that will be analyzed during this process</w:delText>
        </w:r>
      </w:del>
      <w:r>
        <w:rPr>
          <w:rFonts w:ascii="Georgia" w:hAnsi="Georgia"/>
        </w:rPr>
        <w:t xml:space="preserve">.  Results </w:t>
      </w:r>
      <w:ins w:id="52" w:author="Morton, Laura - FPAC-NRCS, Scarborough, ME" w:date="2022-10-20T09:49:00Z">
        <w:r w:rsidR="002647E8">
          <w:rPr>
            <w:rFonts w:ascii="Georgia" w:hAnsi="Georgia"/>
          </w:rPr>
          <w:t xml:space="preserve">of the sensitivity analysis </w:t>
        </w:r>
      </w:ins>
      <w:r>
        <w:rPr>
          <w:rFonts w:ascii="Georgia" w:hAnsi="Georgia"/>
        </w:rPr>
        <w:t xml:space="preserve">will be stored for future use within the CART assessment and ranking process.  </w:t>
      </w:r>
      <w:ins w:id="53" w:author="Morton, Laura - FPAC-NRCS, Scarborough, ME" w:date="2022-10-20T09:50:00Z">
        <w:r w:rsidR="002647E8">
          <w:rPr>
            <w:rFonts w:ascii="Georgia" w:hAnsi="Georgia"/>
          </w:rPr>
          <w:t xml:space="preserve">The </w:t>
        </w:r>
      </w:ins>
      <w:r>
        <w:rPr>
          <w:rFonts w:ascii="Georgia" w:hAnsi="Georgia"/>
        </w:rPr>
        <w:t xml:space="preserve">Conservation Products module will </w:t>
      </w:r>
      <w:ins w:id="54" w:author="Morton, Laura - FPAC-NRCS, Scarborough, ME" w:date="2022-10-20T09:50:00Z">
        <w:r w:rsidR="002647E8">
          <w:rPr>
            <w:rFonts w:ascii="Georgia" w:hAnsi="Georgia"/>
          </w:rPr>
          <w:t>be able</w:t>
        </w:r>
      </w:ins>
      <w:del w:id="55" w:author="Morton, Laura - FPAC-NRCS, Scarborough, ME" w:date="2022-10-20T09:50:00Z">
        <w:r>
          <w:rPr>
            <w:rFonts w:ascii="Georgia" w:hAnsi="Georgia"/>
          </w:rPr>
          <w:delText>have the capability to</w:delText>
        </w:r>
      </w:del>
      <w:r>
        <w:rPr>
          <w:rFonts w:ascii="Georgia" w:hAnsi="Georgia"/>
        </w:rPr>
        <w:t xml:space="preserve"> retrieve the </w:t>
      </w:r>
      <w:proofErr w:type="spellStart"/>
      <w:ins w:id="56" w:author="Morton, Laura - FPAC-NRCS, Scarborough, ME" w:date="2022-10-20T09:50:00Z">
        <w:r w:rsidR="003E2D48">
          <w:rPr>
            <w:rFonts w:ascii="Georgia" w:hAnsi="Georgia"/>
          </w:rPr>
          <w:t>results</w:t>
        </w:r>
      </w:ins>
      <w:del w:id="57" w:author="Morton, Laura - FPAC-NRCS, Scarborough, ME" w:date="2022-10-20T09:50:00Z">
        <w:r>
          <w:rPr>
            <w:rFonts w:ascii="Georgia" w:hAnsi="Georgia"/>
          </w:rPr>
          <w:delText xml:space="preserve">generated information and development of a map and report </w:delText>
        </w:r>
      </w:del>
      <w:ins w:id="58" w:author="Morton, Laura - FPAC-NRCS, Scarborough, ME" w:date="2022-10-20T09:50:00Z">
        <w:r w:rsidR="00372CD7">
          <w:rPr>
            <w:rFonts w:ascii="Georgia" w:hAnsi="Georgia"/>
          </w:rPr>
          <w:t>and</w:t>
        </w:r>
      </w:ins>
      <w:proofErr w:type="spellEnd"/>
      <w:del w:id="59" w:author="Morton, Laura - FPAC-NRCS, Scarborough, ME" w:date="2022-10-20T09:50:00Z">
        <w:r>
          <w:rPr>
            <w:rFonts w:ascii="Georgia" w:hAnsi="Georgia"/>
          </w:rPr>
          <w:delText>to</w:delText>
        </w:r>
      </w:del>
      <w:r>
        <w:rPr>
          <w:rFonts w:ascii="Georgia" w:hAnsi="Georgia"/>
        </w:rPr>
        <w:t xml:space="preserve"> provide the planner and client </w:t>
      </w:r>
      <w:ins w:id="60" w:author="Morton, Laura - FPAC-NRCS, Scarborough, ME" w:date="2022-10-20T09:50:00Z">
        <w:r w:rsidR="00372CD7">
          <w:rPr>
            <w:rFonts w:ascii="Georgia" w:hAnsi="Georgia"/>
          </w:rPr>
          <w:t xml:space="preserve">a map and </w:t>
        </w:r>
      </w:ins>
      <w:del w:id="61" w:author="Morton, Laura - FPAC-NRCS, Scarborough, ME" w:date="2022-10-20T09:50:00Z">
        <w:r>
          <w:rPr>
            <w:rFonts w:ascii="Georgia" w:hAnsi="Georgia"/>
          </w:rPr>
          <w:delText xml:space="preserve">necessary </w:delText>
        </w:r>
      </w:del>
      <w:ins w:id="62" w:author="Morton, Laura - FPAC-NRCS, Scarborough, ME" w:date="2022-10-20T09:50:00Z">
        <w:r w:rsidR="0063329F">
          <w:rPr>
            <w:rFonts w:ascii="Georgia" w:hAnsi="Georgia"/>
          </w:rPr>
          <w:t xml:space="preserve">related </w:t>
        </w:r>
      </w:ins>
      <w:r>
        <w:rPr>
          <w:rFonts w:ascii="Georgia" w:hAnsi="Georgia"/>
        </w:rPr>
        <w:t xml:space="preserve">information for planning practices. </w:t>
      </w:r>
    </w:p>
    <w:p w14:paraId="32C2B0A1" w14:textId="77777777" w:rsidR="00AA1827" w:rsidRDefault="00AA1827" w:rsidP="0025099C">
      <w:pPr>
        <w:pStyle w:val="NormalWeb"/>
        <w:spacing w:before="0" w:beforeAutospacing="0" w:after="0" w:afterAutospacing="0"/>
        <w:rPr>
          <w:rFonts w:ascii="Georgia" w:hAnsi="Georgia"/>
        </w:rPr>
      </w:pPr>
    </w:p>
    <w:p w14:paraId="186C255B" w14:textId="30683667" w:rsidR="00AA1827" w:rsidRPr="00900CF8" w:rsidRDefault="00AA1827" w:rsidP="5D927B79">
      <w:pPr>
        <w:rPr>
          <w:moveFrom w:id="63" w:author="Morton, Laura - FPAC-NRCS, Scarborough, ME" w:date="2022-10-20T09:51:00Z"/>
          <w:rFonts w:ascii="Georgia" w:eastAsiaTheme="majorEastAsia" w:hAnsi="Georgia" w:cstheme="majorBidi"/>
          <w:sz w:val="24"/>
          <w:szCs w:val="24"/>
        </w:rPr>
      </w:pPr>
      <w:moveFromRangeStart w:id="64" w:author="Morton, Laura - FPAC-NRCS, Scarborough, ME" w:date="2022-10-20T09:51:00Z" w:name="move117151903"/>
      <w:moveFrom w:id="65" w:author="Morton, Laura - FPAC-NRCS, Scarborough, ME" w:date="2022-10-20T09:51:00Z">
        <w:r w:rsidRPr="00772923">
          <w:rPr>
            <w:rFonts w:ascii="Georgia" w:hAnsi="Georgia"/>
            <w:sz w:val="24"/>
            <w:szCs w:val="24"/>
          </w:rPr>
          <w:t xml:space="preserve">The Soil Sensitivity Interpretation uses soils data along with </w:t>
        </w:r>
        <w:r w:rsidR="006B7CBF" w:rsidRPr="00772923">
          <w:rPr>
            <w:rFonts w:ascii="Georgia" w:hAnsi="Georgia"/>
            <w:sz w:val="24"/>
            <w:szCs w:val="24"/>
          </w:rPr>
          <w:t>spatial datasets</w:t>
        </w:r>
        <w:r w:rsidR="00FA1B3D" w:rsidRPr="00772923">
          <w:rPr>
            <w:rFonts w:ascii="Georgia" w:hAnsi="Georgia"/>
            <w:sz w:val="24"/>
            <w:szCs w:val="24"/>
          </w:rPr>
          <w:t xml:space="preserve"> to </w:t>
        </w:r>
        <w:r w:rsidR="00E012FF" w:rsidRPr="00772923">
          <w:rPr>
            <w:rFonts w:ascii="Georgia" w:hAnsi="Georgia"/>
            <w:sz w:val="24"/>
            <w:szCs w:val="24"/>
          </w:rPr>
          <w:t>derive the model</w:t>
        </w:r>
        <w:r w:rsidRPr="00772923">
          <w:rPr>
            <w:rFonts w:ascii="Georgia" w:hAnsi="Georgia"/>
            <w:sz w:val="24"/>
            <w:szCs w:val="24"/>
          </w:rPr>
          <w:t>.</w:t>
        </w:r>
        <w:r w:rsidR="00C54C81" w:rsidRPr="00772923">
          <w:rPr>
            <w:rFonts w:ascii="Georgia" w:hAnsi="Georgia"/>
            <w:sz w:val="24"/>
            <w:szCs w:val="24"/>
          </w:rPr>
          <w:t xml:space="preserve"> This allows the model to go beyond the map unit down to the individual soil polygon level</w:t>
        </w:r>
        <w:r w:rsidR="00487571" w:rsidRPr="00772923">
          <w:rPr>
            <w:rFonts w:ascii="Georgia" w:hAnsi="Georgia"/>
            <w:sz w:val="24"/>
            <w:szCs w:val="24"/>
          </w:rPr>
          <w:t xml:space="preserve"> (D</w:t>
        </w:r>
        <w:r w:rsidR="0091399C" w:rsidRPr="00772923">
          <w:rPr>
            <w:rFonts w:ascii="Georgia" w:hAnsi="Georgia"/>
            <w:sz w:val="24"/>
            <w:szCs w:val="24"/>
          </w:rPr>
          <w:t xml:space="preserve">ynamic </w:t>
        </w:r>
        <w:r w:rsidR="00487571" w:rsidRPr="00772923">
          <w:rPr>
            <w:rFonts w:ascii="Georgia" w:hAnsi="Georgia"/>
            <w:sz w:val="24"/>
            <w:szCs w:val="24"/>
          </w:rPr>
          <w:t>S</w:t>
        </w:r>
        <w:r w:rsidR="0091399C" w:rsidRPr="00772923">
          <w:rPr>
            <w:rFonts w:ascii="Georgia" w:hAnsi="Georgia"/>
            <w:sz w:val="24"/>
            <w:szCs w:val="24"/>
          </w:rPr>
          <w:t xml:space="preserve">oil </w:t>
        </w:r>
        <w:r w:rsidR="00487571" w:rsidRPr="00772923">
          <w:rPr>
            <w:rFonts w:ascii="Georgia" w:hAnsi="Georgia"/>
            <w:sz w:val="24"/>
            <w:szCs w:val="24"/>
          </w:rPr>
          <w:t>S</w:t>
        </w:r>
        <w:r w:rsidR="0091399C" w:rsidRPr="00772923">
          <w:rPr>
            <w:rFonts w:ascii="Georgia" w:hAnsi="Georgia"/>
            <w:sz w:val="24"/>
            <w:szCs w:val="24"/>
          </w:rPr>
          <w:t>urvey</w:t>
        </w:r>
        <w:r w:rsidR="00487571" w:rsidRPr="00772923">
          <w:rPr>
            <w:rFonts w:ascii="Georgia" w:hAnsi="Georgia"/>
            <w:sz w:val="24"/>
            <w:szCs w:val="24"/>
          </w:rPr>
          <w:t>.)</w:t>
        </w:r>
        <w:r w:rsidR="00C54C81" w:rsidRPr="00772923">
          <w:rPr>
            <w:rFonts w:ascii="Georgia" w:hAnsi="Georgia"/>
            <w:sz w:val="24"/>
            <w:szCs w:val="24"/>
          </w:rPr>
          <w:t xml:space="preserve"> </w:t>
        </w:r>
        <w:r w:rsidR="00900CF8" w:rsidRPr="00772923">
          <w:rPr>
            <w:rFonts w:ascii="Georgia" w:eastAsiaTheme="majorEastAsia" w:hAnsi="Georgia" w:cstheme="majorBidi"/>
            <w:sz w:val="24"/>
            <w:szCs w:val="24"/>
          </w:rPr>
          <w:t xml:space="preserve"> This</w:t>
        </w:r>
        <w:r w:rsidR="00900CF8" w:rsidRPr="5D927B79">
          <w:rPr>
            <w:rFonts w:ascii="Georgia" w:eastAsiaTheme="majorEastAsia" w:hAnsi="Georgia" w:cstheme="majorBidi"/>
            <w:sz w:val="24"/>
            <w:szCs w:val="24"/>
          </w:rPr>
          <w:t xml:space="preserve"> enhances soils data with other spatial datasets.</w:t>
        </w:r>
        <w:r w:rsidR="0091399C" w:rsidRPr="5D927B79">
          <w:rPr>
            <w:rFonts w:ascii="Georgia" w:eastAsiaTheme="majorEastAsia" w:hAnsi="Georgia" w:cstheme="majorBidi"/>
            <w:sz w:val="24"/>
            <w:szCs w:val="24"/>
          </w:rPr>
          <w:t xml:space="preserve"> </w:t>
        </w:r>
        <w:r w:rsidR="00AC7766" w:rsidRPr="5D927B79">
          <w:rPr>
            <w:rFonts w:ascii="Georgia" w:hAnsi="Georgia"/>
            <w:sz w:val="24"/>
            <w:szCs w:val="24"/>
          </w:rPr>
          <w:t>This will allow the conservation planners to easily communicate with the producers what their recommendations are and why.</w:t>
        </w:r>
      </w:moveFrom>
    </w:p>
    <w:moveFromRangeEnd w:id="64"/>
    <w:p w14:paraId="148BB603" w14:textId="77777777" w:rsidR="00487571" w:rsidRDefault="00487571" w:rsidP="00632E0A">
      <w:pPr>
        <w:pStyle w:val="Heading2"/>
        <w:rPr>
          <w:rFonts w:ascii="Georgia" w:hAnsi="Georgia"/>
          <w:sz w:val="24"/>
          <w:szCs w:val="24"/>
        </w:rPr>
      </w:pPr>
    </w:p>
    <w:p w14:paraId="7E32413B" w14:textId="24350E51" w:rsidR="00632E0A" w:rsidRPr="008F0A61" w:rsidRDefault="006D3BBA" w:rsidP="00632E0A">
      <w:pPr>
        <w:pStyle w:val="Heading2"/>
        <w:rPr>
          <w:rFonts w:ascii="Georgia" w:hAnsi="Georgia"/>
          <w:sz w:val="24"/>
          <w:szCs w:val="24"/>
        </w:rPr>
      </w:pPr>
      <w:ins w:id="66" w:author="Morton, Laura - FPAC-NRCS, Scarborough, ME" w:date="2022-10-20T09:53:00Z">
        <w:r>
          <w:rPr>
            <w:rFonts w:ascii="Georgia" w:hAnsi="Georgia"/>
            <w:sz w:val="24"/>
            <w:szCs w:val="24"/>
          </w:rPr>
          <w:t xml:space="preserve">How </w:t>
        </w:r>
      </w:ins>
      <w:ins w:id="67" w:author="Morton, Laura - FPAC-NRCS, Scarborough, ME" w:date="2022-10-20T09:51:00Z">
        <w:r w:rsidR="008620B7">
          <w:rPr>
            <w:rFonts w:ascii="Georgia" w:hAnsi="Georgia"/>
            <w:sz w:val="24"/>
            <w:szCs w:val="24"/>
          </w:rPr>
          <w:t xml:space="preserve">Soil Data </w:t>
        </w:r>
      </w:ins>
      <w:ins w:id="68" w:author="Morton, Laura - FPAC-NRCS, Scarborough, ME" w:date="2022-10-20T09:53:00Z">
        <w:r>
          <w:rPr>
            <w:rFonts w:ascii="Georgia" w:hAnsi="Georgia"/>
            <w:sz w:val="24"/>
            <w:szCs w:val="24"/>
          </w:rPr>
          <w:t xml:space="preserve">is Used: </w:t>
        </w:r>
      </w:ins>
      <w:del w:id="69" w:author="Morton, Laura - FPAC-NRCS, Scarborough, ME" w:date="2022-10-20T09:53:00Z">
        <w:r w:rsidR="00632E0A" w:rsidRPr="008F0A61" w:rsidDel="006D3BBA">
          <w:rPr>
            <w:rFonts w:ascii="Georgia" w:hAnsi="Georgia"/>
            <w:sz w:val="24"/>
            <w:szCs w:val="24"/>
          </w:rPr>
          <w:delText>Summary:</w:delText>
        </w:r>
      </w:del>
    </w:p>
    <w:p w14:paraId="28FBE5E9" w14:textId="1C19139A" w:rsidR="00724AD0" w:rsidRPr="00900CF8" w:rsidRDefault="00724AD0" w:rsidP="00724AD0">
      <w:pPr>
        <w:rPr>
          <w:moveTo w:id="70" w:author="Morton, Laura - FPAC-NRCS, Scarborough, ME" w:date="2022-10-20T09:51:00Z"/>
          <w:rFonts w:ascii="Georgia" w:eastAsiaTheme="majorEastAsia" w:hAnsi="Georgia" w:cstheme="majorBidi"/>
          <w:sz w:val="24"/>
          <w:szCs w:val="24"/>
        </w:rPr>
      </w:pPr>
      <w:moveToRangeStart w:id="71" w:author="Morton, Laura - FPAC-NRCS, Scarborough, ME" w:date="2022-10-20T09:51:00Z" w:name="move117151903"/>
      <w:moveTo w:id="72" w:author="Morton, Laura - FPAC-NRCS, Scarborough, ME" w:date="2022-10-20T09:51:00Z">
        <w:r w:rsidRPr="00772923">
          <w:rPr>
            <w:rFonts w:ascii="Georgia" w:hAnsi="Georgia"/>
            <w:sz w:val="24"/>
            <w:szCs w:val="24"/>
          </w:rPr>
          <w:t xml:space="preserve">The Soil Sensitivity Interpretation uses soils data along with spatial datasets to </w:t>
        </w:r>
      </w:moveTo>
      <w:proofErr w:type="gramStart"/>
      <w:ins w:id="73" w:author="Morton, Laura - FPAC-NRCS, Scarborough, ME" w:date="2022-10-20T09:52:00Z">
        <w:r w:rsidR="00722385">
          <w:rPr>
            <w:rFonts w:ascii="Georgia" w:hAnsi="Georgia"/>
            <w:sz w:val="24"/>
            <w:szCs w:val="24"/>
          </w:rPr>
          <w:t>develop  modeled</w:t>
        </w:r>
        <w:proofErr w:type="gramEnd"/>
        <w:r w:rsidR="00722385">
          <w:rPr>
            <w:rFonts w:ascii="Georgia" w:hAnsi="Georgia"/>
            <w:sz w:val="24"/>
            <w:szCs w:val="24"/>
          </w:rPr>
          <w:t xml:space="preserve"> results for the planner</w:t>
        </w:r>
      </w:ins>
      <w:moveTo w:id="74" w:author="Morton, Laura - FPAC-NRCS, Scarborough, ME" w:date="2022-10-20T09:51:00Z">
        <w:del w:id="75" w:author="Morton, Laura - FPAC-NRCS, Scarborough, ME" w:date="2022-10-20T09:52:00Z">
          <w:r w:rsidRPr="00772923" w:rsidDel="00722385">
            <w:rPr>
              <w:rFonts w:ascii="Georgia" w:hAnsi="Georgia"/>
              <w:sz w:val="24"/>
              <w:szCs w:val="24"/>
            </w:rPr>
            <w:delText>derive the model</w:delText>
          </w:r>
        </w:del>
        <w:r w:rsidRPr="00772923">
          <w:rPr>
            <w:rFonts w:ascii="Georgia" w:hAnsi="Georgia"/>
            <w:sz w:val="24"/>
            <w:szCs w:val="24"/>
          </w:rPr>
          <w:t xml:space="preserve">. </w:t>
        </w:r>
      </w:moveTo>
      <w:ins w:id="76" w:author="Morton, Laura - FPAC-NRCS, Scarborough, ME" w:date="2022-10-20T09:52:00Z">
        <w:r w:rsidR="00E25512">
          <w:rPr>
            <w:rFonts w:ascii="Georgia" w:hAnsi="Georgia"/>
            <w:sz w:val="24"/>
            <w:szCs w:val="24"/>
          </w:rPr>
          <w:t xml:space="preserve">Tapping soil data and supporting data in this way </w:t>
        </w:r>
      </w:ins>
      <w:moveTo w:id="77" w:author="Morton, Laura - FPAC-NRCS, Scarborough, ME" w:date="2022-10-20T09:51:00Z">
        <w:del w:id="78" w:author="Morton, Laura - FPAC-NRCS, Scarborough, ME" w:date="2022-10-20T09:52:00Z">
          <w:r w:rsidRPr="00772923" w:rsidDel="00E25512">
            <w:rPr>
              <w:rFonts w:ascii="Georgia" w:hAnsi="Georgia"/>
              <w:sz w:val="24"/>
              <w:szCs w:val="24"/>
            </w:rPr>
            <w:delText xml:space="preserve">This </w:delText>
          </w:r>
        </w:del>
        <w:r w:rsidRPr="00772923">
          <w:rPr>
            <w:rFonts w:ascii="Georgia" w:hAnsi="Georgia"/>
            <w:sz w:val="24"/>
            <w:szCs w:val="24"/>
          </w:rPr>
          <w:t xml:space="preserve">allows the model to go beyond the map unit down to the individual soil polygon level (Dynamic Soil Survey.) </w:t>
        </w:r>
        <w:del w:id="79" w:author="Morton, Laura - FPAC-NRCS, Scarborough, ME" w:date="2022-10-20T09:53:00Z">
          <w:r w:rsidRPr="00772923" w:rsidDel="006D3BBA">
            <w:rPr>
              <w:rFonts w:ascii="Georgia" w:eastAsiaTheme="majorEastAsia" w:hAnsi="Georgia" w:cstheme="majorBidi"/>
              <w:sz w:val="24"/>
              <w:szCs w:val="24"/>
            </w:rPr>
            <w:delText xml:space="preserve"> This</w:delText>
          </w:r>
          <w:r w:rsidRPr="5D927B79" w:rsidDel="006D3BBA">
            <w:rPr>
              <w:rFonts w:ascii="Georgia" w:eastAsiaTheme="majorEastAsia" w:hAnsi="Georgia" w:cstheme="majorBidi"/>
              <w:sz w:val="24"/>
              <w:szCs w:val="24"/>
            </w:rPr>
            <w:delText xml:space="preserve"> enhances soils data with other spatial datasets</w:delText>
          </w:r>
        </w:del>
        <w:r w:rsidRPr="5D927B79">
          <w:rPr>
            <w:rFonts w:ascii="Georgia" w:eastAsiaTheme="majorEastAsia" w:hAnsi="Georgia" w:cstheme="majorBidi"/>
            <w:sz w:val="24"/>
            <w:szCs w:val="24"/>
          </w:rPr>
          <w:t xml:space="preserve">. </w:t>
        </w:r>
        <w:r w:rsidRPr="5D927B79">
          <w:rPr>
            <w:rFonts w:ascii="Georgia" w:hAnsi="Georgia"/>
            <w:sz w:val="24"/>
            <w:szCs w:val="24"/>
          </w:rPr>
          <w:t>This will allow the conservation planners to easily communicate with the producers what their recommendations are</w:t>
        </w:r>
      </w:moveTo>
      <w:ins w:id="80" w:author="Morton, Laura - FPAC-NRCS, Scarborough, ME" w:date="2022-10-20T09:53:00Z">
        <w:r w:rsidR="006D3BBA">
          <w:rPr>
            <w:rFonts w:ascii="Georgia" w:hAnsi="Georgia"/>
            <w:sz w:val="24"/>
            <w:szCs w:val="24"/>
          </w:rPr>
          <w:t xml:space="preserve">, for which fields, </w:t>
        </w:r>
      </w:ins>
      <w:moveTo w:id="81" w:author="Morton, Laura - FPAC-NRCS, Scarborough, ME" w:date="2022-10-20T09:51:00Z">
        <w:del w:id="82" w:author="Morton, Laura - FPAC-NRCS, Scarborough, ME" w:date="2022-10-20T09:53:00Z">
          <w:r w:rsidRPr="5D927B79" w:rsidDel="006D3BBA">
            <w:rPr>
              <w:rFonts w:ascii="Georgia" w:hAnsi="Georgia"/>
              <w:sz w:val="24"/>
              <w:szCs w:val="24"/>
            </w:rPr>
            <w:delText xml:space="preserve"> </w:delText>
          </w:r>
        </w:del>
        <w:r w:rsidRPr="5D927B79">
          <w:rPr>
            <w:rFonts w:ascii="Georgia" w:hAnsi="Georgia"/>
            <w:sz w:val="24"/>
            <w:szCs w:val="24"/>
          </w:rPr>
          <w:t>and why.</w:t>
        </w:r>
      </w:moveTo>
    </w:p>
    <w:moveToRangeEnd w:id="71"/>
    <w:p w14:paraId="36ED4C62" w14:textId="4259BFDC" w:rsidR="006D3BBA" w:rsidRDefault="006D3BBA" w:rsidP="00C47D49">
      <w:pPr>
        <w:rPr>
          <w:ins w:id="83" w:author="Morton, Laura - FPAC-NRCS, Scarborough, ME" w:date="2022-10-20T09:54:00Z"/>
          <w:rFonts w:ascii="Georgia" w:hAnsi="Georgia"/>
          <w:sz w:val="24"/>
          <w:szCs w:val="24"/>
        </w:rPr>
      </w:pPr>
      <w:ins w:id="84" w:author="Morton, Laura - FPAC-NRCS, Scarborough, ME" w:date="2022-10-20T09:54:00Z">
        <w:r>
          <w:rPr>
            <w:rFonts w:ascii="Georgia" w:hAnsi="Georgia"/>
            <w:sz w:val="24"/>
            <w:szCs w:val="24"/>
          </w:rPr>
          <w:t xml:space="preserve">Background - </w:t>
        </w:r>
      </w:ins>
      <w:ins w:id="85" w:author="Morton, Laura - FPAC-NRCS, Scarborough, ME" w:date="2022-10-20T09:53:00Z">
        <w:r w:rsidRPr="008F0A61">
          <w:rPr>
            <w:rFonts w:ascii="Georgia" w:hAnsi="Georgia"/>
            <w:sz w:val="24"/>
            <w:szCs w:val="24"/>
          </w:rPr>
          <w:t>Summary:</w:t>
        </w:r>
      </w:ins>
    </w:p>
    <w:p w14:paraId="18DF19CD" w14:textId="100ED050" w:rsidR="005B3E79" w:rsidRDefault="00C74284" w:rsidP="00C47D49">
      <w:pPr>
        <w:rPr>
          <w:rFonts w:ascii="Georgia" w:hAnsi="Georgia"/>
          <w:sz w:val="24"/>
          <w:szCs w:val="24"/>
        </w:rPr>
      </w:pPr>
      <w:moveToRangeStart w:id="86" w:author="Morton, Laura - FPAC-NRCS, Scarborough, ME" w:date="2022-10-20T09:57:00Z" w:name="move117152256"/>
      <w:moveTo w:id="87" w:author="Morton, Laura - FPAC-NRCS, Scarborough, ME" w:date="2022-10-20T09:57:00Z">
        <w:r w:rsidRPr="00772923">
          <w:rPr>
            <w:rFonts w:ascii="Georgia" w:hAnsi="Georgia"/>
            <w:sz w:val="24"/>
            <w:szCs w:val="24"/>
          </w:rPr>
          <w:t>A soil</w:t>
        </w:r>
        <w:r w:rsidRPr="008F0A61">
          <w:rPr>
            <w:rFonts w:ascii="Georgia" w:hAnsi="Georgia"/>
            <w:sz w:val="24"/>
            <w:szCs w:val="24"/>
          </w:rPr>
          <w:t xml:space="preserve"> sensitivity soil index interpretation was developed to rate soils based on their sensitivity for nutrient runoff. The index can be used in conservation planning to assist in identifying soils and areas with greater vulnerability to nutrient </w:t>
        </w:r>
        <w:del w:id="88" w:author="Nemecek, Jason - NRCS - Fort Collins, CO" w:date="2022-10-24T07:11:00Z">
          <w:r w:rsidRPr="008F0A61" w:rsidDel="001E6208">
            <w:rPr>
              <w:rFonts w:ascii="Georgia" w:hAnsi="Georgia"/>
              <w:sz w:val="24"/>
              <w:szCs w:val="24"/>
            </w:rPr>
            <w:delText>runoff.</w:delText>
          </w:r>
        </w:del>
      </w:moveTo>
      <w:moveToRangeEnd w:id="86"/>
      <w:del w:id="89" w:author="Nemecek, Jason - NRCS - Fort Collins, CO" w:date="2022-10-24T07:11:00Z">
        <w:r w:rsidR="00C47D49" w:rsidRPr="008F0A61" w:rsidDel="001E6208">
          <w:rPr>
            <w:rFonts w:ascii="Georgia" w:hAnsi="Georgia"/>
            <w:sz w:val="24"/>
            <w:szCs w:val="24"/>
          </w:rPr>
          <w:delText>Soils</w:delText>
        </w:r>
      </w:del>
      <w:ins w:id="90" w:author="Morton, Laura - FPAC-NRCS, Scarborough, ME" w:date="2022-10-20T09:57:00Z">
        <w:r w:rsidR="001E6208" w:rsidRPr="008F0A61">
          <w:rPr>
            <w:rFonts w:ascii="Georgia" w:hAnsi="Georgia"/>
            <w:sz w:val="24"/>
            <w:szCs w:val="24"/>
          </w:rPr>
          <w:t>runoff.</w:t>
        </w:r>
      </w:ins>
      <w:ins w:id="91" w:author="Nemecek, Jason - NRCS - Fort Collins, CO" w:date="2022-10-24T07:11:00Z">
        <w:r w:rsidR="001E6208" w:rsidRPr="008F0A61">
          <w:rPr>
            <w:rFonts w:ascii="Georgia" w:hAnsi="Georgia"/>
            <w:sz w:val="24"/>
            <w:szCs w:val="24"/>
          </w:rPr>
          <w:t xml:space="preserve"> Soils</w:t>
        </w:r>
      </w:ins>
      <w:r w:rsidR="00C47D49" w:rsidRPr="008F0A61">
        <w:rPr>
          <w:rFonts w:ascii="Georgia" w:hAnsi="Georgia"/>
          <w:sz w:val="24"/>
          <w:szCs w:val="24"/>
        </w:rPr>
        <w:t xml:space="preserve"> can be rated </w:t>
      </w:r>
      <w:ins w:id="92" w:author="Morton, Laura - FPAC-NRCS, Scarborough, ME" w:date="2022-10-20T09:54:00Z">
        <w:r w:rsidR="006D3BBA">
          <w:rPr>
            <w:rFonts w:ascii="Georgia" w:hAnsi="Georgia"/>
            <w:sz w:val="24"/>
            <w:szCs w:val="24"/>
          </w:rPr>
          <w:t xml:space="preserve">in an interpretation </w:t>
        </w:r>
      </w:ins>
      <w:r w:rsidR="00C47D49" w:rsidRPr="008F0A61">
        <w:rPr>
          <w:rFonts w:ascii="Georgia" w:hAnsi="Georgia"/>
          <w:sz w:val="24"/>
          <w:szCs w:val="24"/>
        </w:rPr>
        <w:t xml:space="preserve">based on their </w:t>
      </w:r>
      <w:ins w:id="93" w:author="Morton, Laura - FPAC-NRCS, Scarborough, ME" w:date="2022-10-20T09:54:00Z">
        <w:r w:rsidR="006D3BBA">
          <w:rPr>
            <w:rFonts w:ascii="Georgia" w:hAnsi="Georgia"/>
            <w:sz w:val="24"/>
            <w:szCs w:val="24"/>
          </w:rPr>
          <w:t xml:space="preserve">properties </w:t>
        </w:r>
      </w:ins>
      <w:r w:rsidR="00C47D49" w:rsidRPr="008F0A61">
        <w:rPr>
          <w:rFonts w:ascii="Georgia" w:hAnsi="Georgia"/>
          <w:sz w:val="24"/>
          <w:szCs w:val="24"/>
        </w:rPr>
        <w:t xml:space="preserve">susceptibility to </w:t>
      </w:r>
      <w:del w:id="94" w:author="Morton, Laura - FPAC-NRCS, Scarborough, ME" w:date="2022-10-20T09:54:00Z">
        <w:r w:rsidR="00C47D49" w:rsidRPr="008F0A61" w:rsidDel="006D3BBA">
          <w:rPr>
            <w:rFonts w:ascii="Georgia" w:hAnsi="Georgia"/>
            <w:sz w:val="24"/>
            <w:szCs w:val="24"/>
          </w:rPr>
          <w:delText xml:space="preserve">the soil sensitivity for </w:delText>
        </w:r>
      </w:del>
      <w:r w:rsidR="00C47D49" w:rsidRPr="008F0A61">
        <w:rPr>
          <w:rFonts w:ascii="Georgia" w:hAnsi="Georgia"/>
          <w:sz w:val="24"/>
          <w:szCs w:val="24"/>
        </w:rPr>
        <w:t>nutrient runoff</w:t>
      </w:r>
      <w:del w:id="95" w:author="Morton, Laura - FPAC-NRCS, Scarborough, ME" w:date="2022-10-20T09:54:00Z">
        <w:r w:rsidR="00C47D49" w:rsidRPr="008F0A61" w:rsidDel="006D3BBA">
          <w:rPr>
            <w:rFonts w:ascii="Georgia" w:hAnsi="Georgia"/>
            <w:sz w:val="24"/>
            <w:szCs w:val="24"/>
          </w:rPr>
          <w:delText xml:space="preserve"> interpretation</w:delText>
        </w:r>
      </w:del>
      <w:r w:rsidR="00C47D49" w:rsidRPr="008F0A61">
        <w:rPr>
          <w:rFonts w:ascii="Georgia" w:hAnsi="Georgia"/>
          <w:sz w:val="24"/>
          <w:szCs w:val="24"/>
        </w:rPr>
        <w:t xml:space="preserve">.  </w:t>
      </w:r>
      <w:ins w:id="96" w:author="Morton, Laura - FPAC-NRCS, Scarborough, ME" w:date="2022-10-20T09:54:00Z">
        <w:r w:rsidR="006D3BBA">
          <w:rPr>
            <w:rFonts w:ascii="Georgia" w:hAnsi="Georgia"/>
            <w:sz w:val="24"/>
            <w:szCs w:val="24"/>
          </w:rPr>
          <w:t>The most sensitive</w:t>
        </w:r>
      </w:ins>
      <w:ins w:id="97" w:author="Morton, Laura - FPAC-NRCS, Scarborough, ME" w:date="2022-10-20T09:55:00Z">
        <w:r w:rsidR="006D3BBA">
          <w:rPr>
            <w:rFonts w:ascii="Georgia" w:hAnsi="Georgia"/>
            <w:sz w:val="24"/>
            <w:szCs w:val="24"/>
          </w:rPr>
          <w:t xml:space="preserve"> </w:t>
        </w:r>
      </w:ins>
      <w:del w:id="98" w:author="Morton, Laura - FPAC-NRCS, Scarborough, ME" w:date="2022-10-20T09:55:00Z">
        <w:r w:rsidR="00C47D49" w:rsidRPr="008F0A61">
          <w:rPr>
            <w:rFonts w:ascii="Georgia" w:hAnsi="Georgia"/>
            <w:sz w:val="24"/>
            <w:szCs w:val="24"/>
          </w:rPr>
          <w:delText xml:space="preserve">Soil sensitivity </w:delText>
        </w:r>
      </w:del>
      <w:r w:rsidR="00C47D49" w:rsidRPr="008F0A61">
        <w:rPr>
          <w:rFonts w:ascii="Georgia" w:hAnsi="Georgia"/>
          <w:sz w:val="24"/>
          <w:szCs w:val="24"/>
        </w:rPr>
        <w:t>soils are those that are most vulnerable</w:t>
      </w:r>
      <w:ins w:id="99" w:author="Morton, Laura - FPAC-NRCS, Scarborough, ME" w:date="2022-10-20T09:55:00Z">
        <w:r w:rsidR="006D3BBA">
          <w:rPr>
            <w:rFonts w:ascii="Georgia" w:hAnsi="Georgia"/>
            <w:sz w:val="24"/>
            <w:szCs w:val="24"/>
          </w:rPr>
          <w:t xml:space="preserve">, or highly susceptible </w:t>
        </w:r>
      </w:ins>
      <w:del w:id="100" w:author="Morton, Laura - FPAC-NRCS, Scarborough, ME" w:date="2022-10-20T09:55:00Z">
        <w:r w:rsidR="00C47D49" w:rsidRPr="008F0A61">
          <w:rPr>
            <w:rFonts w:ascii="Georgia" w:hAnsi="Georgia"/>
            <w:sz w:val="24"/>
            <w:szCs w:val="24"/>
          </w:rPr>
          <w:delText xml:space="preserve"> </w:delText>
        </w:r>
      </w:del>
      <w:r w:rsidR="00C47D49" w:rsidRPr="008F0A61">
        <w:rPr>
          <w:rFonts w:ascii="Georgia" w:hAnsi="Georgia"/>
          <w:sz w:val="24"/>
          <w:szCs w:val="24"/>
        </w:rPr>
        <w:t xml:space="preserve">to nutrient runoff. </w:t>
      </w:r>
      <w:del w:id="101" w:author="Morton, Laura - FPAC-NRCS, Scarborough, ME" w:date="2022-10-20T09:55:00Z">
        <w:r w:rsidR="00C47D49" w:rsidRPr="008F0A61">
          <w:rPr>
            <w:rFonts w:ascii="Georgia" w:hAnsi="Georgia"/>
            <w:sz w:val="24"/>
            <w:szCs w:val="24"/>
          </w:rPr>
          <w:delText>They are easily sensitive and are highly susceptible to nutrient runoff.</w:delText>
        </w:r>
        <w:r w:rsidR="000913D9">
          <w:rPr>
            <w:rFonts w:ascii="Georgia" w:hAnsi="Georgia"/>
            <w:sz w:val="24"/>
            <w:szCs w:val="24"/>
          </w:rPr>
          <w:delText xml:space="preserve"> </w:delText>
        </w:r>
      </w:del>
    </w:p>
    <w:p w14:paraId="4FEBB6C7" w14:textId="71BA0382" w:rsidR="005B3E79" w:rsidRDefault="005B3E79" w:rsidP="00C47D49">
      <w:pPr>
        <w:rPr>
          <w:rFonts w:ascii="Georgia" w:hAnsi="Georgia"/>
          <w:sz w:val="24"/>
          <w:szCs w:val="24"/>
        </w:rPr>
      </w:pPr>
      <w:r>
        <w:rPr>
          <w:rFonts w:ascii="Georgia" w:hAnsi="Georgia"/>
          <w:sz w:val="24"/>
          <w:szCs w:val="24"/>
        </w:rPr>
        <w:t xml:space="preserve">Soil Sensitivity </w:t>
      </w:r>
      <w:del w:id="102" w:author="Morton, Laura - FPAC-NRCS, Scarborough, ME" w:date="2022-10-20T09:55:00Z">
        <w:r>
          <w:rPr>
            <w:rFonts w:ascii="Georgia" w:hAnsi="Georgia"/>
            <w:sz w:val="24"/>
            <w:szCs w:val="24"/>
          </w:rPr>
          <w:delText>is</w:delText>
        </w:r>
        <w:r w:rsidRPr="005B3E79" w:rsidDel="00470CCA">
          <w:rPr>
            <w:rFonts w:ascii="Georgia" w:hAnsi="Georgia"/>
            <w:sz w:val="24"/>
            <w:szCs w:val="24"/>
          </w:rPr>
          <w:delText xml:space="preserve"> </w:delText>
        </w:r>
      </w:del>
      <w:ins w:id="103" w:author="Morton, Laura - FPAC-NRCS, Scarborough, ME" w:date="2022-10-20T09:55:00Z">
        <w:r w:rsidR="006D3BBA">
          <w:rPr>
            <w:rFonts w:ascii="Georgia" w:hAnsi="Georgia"/>
            <w:sz w:val="24"/>
            <w:szCs w:val="24"/>
          </w:rPr>
          <w:t xml:space="preserve">also </w:t>
        </w:r>
        <w:r w:rsidR="00470CCA">
          <w:rPr>
            <w:rFonts w:ascii="Georgia" w:hAnsi="Georgia"/>
            <w:sz w:val="24"/>
            <w:szCs w:val="24"/>
          </w:rPr>
          <w:t>reflects</w:t>
        </w:r>
        <w:r w:rsidRPr="005B3E79">
          <w:rPr>
            <w:rFonts w:ascii="Georgia" w:hAnsi="Georgia"/>
            <w:sz w:val="24"/>
            <w:szCs w:val="24"/>
          </w:rPr>
          <w:t xml:space="preserve"> </w:t>
        </w:r>
      </w:ins>
      <w:r w:rsidRPr="005B3E79">
        <w:rPr>
          <w:rFonts w:ascii="Georgia" w:hAnsi="Georgia"/>
          <w:sz w:val="24"/>
          <w:szCs w:val="24"/>
        </w:rPr>
        <w:t xml:space="preserve">the potential for pesticides to be transported by surface runoff beyond the field boundary where the </w:t>
      </w:r>
      <w:r>
        <w:rPr>
          <w:rFonts w:ascii="Georgia" w:hAnsi="Georgia"/>
          <w:sz w:val="24"/>
          <w:szCs w:val="24"/>
        </w:rPr>
        <w:t>nutrients</w:t>
      </w:r>
      <w:r w:rsidRPr="005B3E79">
        <w:rPr>
          <w:rFonts w:ascii="Georgia" w:hAnsi="Georgia"/>
          <w:sz w:val="24"/>
          <w:szCs w:val="24"/>
        </w:rPr>
        <w:t xml:space="preserve"> </w:t>
      </w:r>
      <w:r w:rsidR="00BA7F08" w:rsidRPr="005B3E79">
        <w:rPr>
          <w:rFonts w:ascii="Georgia" w:hAnsi="Georgia"/>
          <w:sz w:val="24"/>
          <w:szCs w:val="24"/>
        </w:rPr>
        <w:t>were</w:t>
      </w:r>
      <w:r w:rsidRPr="005B3E79">
        <w:rPr>
          <w:rFonts w:ascii="Georgia" w:hAnsi="Georgia"/>
          <w:sz w:val="24"/>
          <w:szCs w:val="24"/>
        </w:rPr>
        <w:t xml:space="preserve"> applied.  </w:t>
      </w:r>
      <w:r w:rsidR="00BA7F08">
        <w:rPr>
          <w:rFonts w:ascii="Georgia" w:hAnsi="Georgia"/>
          <w:sz w:val="24"/>
          <w:szCs w:val="24"/>
        </w:rPr>
        <w:t>Nutrients</w:t>
      </w:r>
      <w:r w:rsidR="00BA7F08" w:rsidRPr="005B3E79">
        <w:rPr>
          <w:rFonts w:ascii="Georgia" w:hAnsi="Georgia"/>
          <w:sz w:val="24"/>
          <w:szCs w:val="24"/>
        </w:rPr>
        <w:t xml:space="preserve"> </w:t>
      </w:r>
      <w:r w:rsidRPr="005B3E79">
        <w:rPr>
          <w:rFonts w:ascii="Georgia" w:hAnsi="Georgia"/>
          <w:sz w:val="24"/>
          <w:szCs w:val="24"/>
        </w:rPr>
        <w:t xml:space="preserve">are transported by surface runoff as either </w:t>
      </w:r>
      <w:r w:rsidR="00BA7F08">
        <w:rPr>
          <w:rFonts w:ascii="Georgia" w:hAnsi="Georgia"/>
          <w:sz w:val="24"/>
          <w:szCs w:val="24"/>
        </w:rPr>
        <w:t>nutrients</w:t>
      </w:r>
      <w:r w:rsidRPr="005B3E79">
        <w:rPr>
          <w:rFonts w:ascii="Georgia" w:hAnsi="Georgia"/>
          <w:sz w:val="24"/>
          <w:szCs w:val="24"/>
        </w:rPr>
        <w:t xml:space="preserve"> in solution or </w:t>
      </w:r>
      <w:r w:rsidR="00BA7F08">
        <w:rPr>
          <w:rFonts w:ascii="Georgia" w:hAnsi="Georgia"/>
          <w:sz w:val="24"/>
          <w:szCs w:val="24"/>
        </w:rPr>
        <w:t xml:space="preserve">nutrients </w:t>
      </w:r>
      <w:r w:rsidRPr="005B3E79">
        <w:rPr>
          <w:rFonts w:ascii="Georgia" w:hAnsi="Georgia"/>
          <w:sz w:val="24"/>
          <w:szCs w:val="24"/>
        </w:rPr>
        <w:t xml:space="preserve">adsorbed to sediments suspended in runoff.  </w:t>
      </w:r>
      <w:r w:rsidR="00BA7F08">
        <w:rPr>
          <w:rFonts w:ascii="Georgia" w:hAnsi="Georgia"/>
          <w:sz w:val="24"/>
          <w:szCs w:val="24"/>
        </w:rPr>
        <w:t xml:space="preserve">Nutrients </w:t>
      </w:r>
      <w:r w:rsidRPr="005B3E79">
        <w:rPr>
          <w:rFonts w:ascii="Georgia" w:hAnsi="Georgia"/>
          <w:sz w:val="24"/>
          <w:szCs w:val="24"/>
        </w:rPr>
        <w:t>that are surface transported have a potential to contaminate surface waters, such as lakes, ponds, streams, and rivers.</w:t>
      </w:r>
    </w:p>
    <w:p w14:paraId="002CF92B" w14:textId="52402E7C" w:rsidR="00C47D49" w:rsidRDefault="00C47D49" w:rsidP="00C47D49">
      <w:pPr>
        <w:rPr>
          <w:rFonts w:ascii="Georgia" w:hAnsi="Georgia"/>
          <w:sz w:val="24"/>
          <w:szCs w:val="24"/>
        </w:rPr>
      </w:pPr>
      <w:del w:id="104" w:author="Morton, Laura - FPAC-NRCS, Scarborough, ME" w:date="2022-10-20T09:55:00Z">
        <w:r w:rsidRPr="008F0A61">
          <w:rPr>
            <w:rFonts w:ascii="Georgia" w:hAnsi="Georgia"/>
            <w:sz w:val="24"/>
            <w:szCs w:val="24"/>
          </w:rPr>
          <w:delText xml:space="preserve"> </w:delText>
        </w:r>
      </w:del>
      <w:r w:rsidRPr="00772923">
        <w:rPr>
          <w:rFonts w:ascii="Georgia" w:hAnsi="Georgia"/>
          <w:sz w:val="24"/>
          <w:szCs w:val="24"/>
        </w:rPr>
        <w:t xml:space="preserve">Soil Sensitivity </w:t>
      </w:r>
      <w:ins w:id="105" w:author="Morton, Laura - FPAC-NRCS, Scarborough, ME" w:date="2022-10-20T09:56:00Z">
        <w:r w:rsidR="00377FFC">
          <w:rPr>
            <w:rFonts w:ascii="Georgia" w:hAnsi="Georgia"/>
            <w:sz w:val="24"/>
            <w:szCs w:val="24"/>
          </w:rPr>
          <w:t xml:space="preserve">also indicates some site-related conditions that makes </w:t>
        </w:r>
      </w:ins>
      <w:r w:rsidRPr="00772923">
        <w:rPr>
          <w:rFonts w:ascii="Georgia" w:hAnsi="Georgia"/>
          <w:sz w:val="24"/>
          <w:szCs w:val="24"/>
        </w:rPr>
        <w:t xml:space="preserve">soils </w:t>
      </w:r>
      <w:ins w:id="106" w:author="Morton, Laura - FPAC-NRCS, Scarborough, ME" w:date="2022-10-20T09:56:00Z">
        <w:r w:rsidR="00377FFC">
          <w:rPr>
            <w:rFonts w:ascii="Georgia" w:hAnsi="Georgia"/>
            <w:sz w:val="24"/>
            <w:szCs w:val="24"/>
          </w:rPr>
          <w:t xml:space="preserve">more vulnerable to runoff. Site conditions such as </w:t>
        </w:r>
      </w:ins>
      <w:del w:id="107" w:author="Morton, Laura - FPAC-NRCS, Scarborough, ME" w:date="2022-10-20T09:56:00Z">
        <w:r w:rsidRPr="00772923">
          <w:rPr>
            <w:rFonts w:ascii="Georgia" w:hAnsi="Georgia"/>
            <w:sz w:val="24"/>
            <w:szCs w:val="24"/>
          </w:rPr>
          <w:delText xml:space="preserve">are generally located on </w:delText>
        </w:r>
      </w:del>
      <w:r w:rsidRPr="00772923">
        <w:rPr>
          <w:rFonts w:ascii="Georgia" w:hAnsi="Georgia"/>
          <w:sz w:val="24"/>
          <w:szCs w:val="24"/>
        </w:rPr>
        <w:t>sloping ground</w:t>
      </w:r>
      <w:ins w:id="108" w:author="Morton, Laura - FPAC-NRCS, Scarborough, ME" w:date="2022-10-20T09:56:00Z">
        <w:r w:rsidR="00297605">
          <w:rPr>
            <w:rFonts w:ascii="Georgia" w:hAnsi="Georgia"/>
            <w:sz w:val="24"/>
            <w:szCs w:val="24"/>
          </w:rPr>
          <w:t xml:space="preserve"> and</w:t>
        </w:r>
      </w:ins>
      <w:del w:id="109" w:author="Morton, Laura - FPAC-NRCS, Scarborough, ME" w:date="2022-10-20T09:56:00Z">
        <w:r w:rsidRPr="00772923">
          <w:rPr>
            <w:rFonts w:ascii="Georgia" w:hAnsi="Georgia"/>
            <w:sz w:val="24"/>
            <w:szCs w:val="24"/>
          </w:rPr>
          <w:delText>,</w:delText>
        </w:r>
      </w:del>
      <w:r w:rsidRPr="00772923">
        <w:rPr>
          <w:rFonts w:ascii="Georgia" w:hAnsi="Georgia"/>
          <w:sz w:val="24"/>
          <w:szCs w:val="24"/>
        </w:rPr>
        <w:t xml:space="preserve"> </w:t>
      </w:r>
      <w:del w:id="110" w:author="Morton, Laura - FPAC-NRCS, Scarborough, ME" w:date="2022-10-20T09:56:00Z">
        <w:r w:rsidRPr="00772923">
          <w:rPr>
            <w:rFonts w:ascii="Georgia" w:hAnsi="Georgia"/>
            <w:sz w:val="24"/>
            <w:szCs w:val="24"/>
          </w:rPr>
          <w:delText xml:space="preserve">have </w:delText>
        </w:r>
      </w:del>
      <w:r w:rsidRPr="00772923">
        <w:rPr>
          <w:rFonts w:ascii="Georgia" w:hAnsi="Georgia"/>
          <w:sz w:val="24"/>
          <w:szCs w:val="24"/>
        </w:rPr>
        <w:t>high rainfall</w:t>
      </w:r>
      <w:del w:id="111" w:author="Morton, Laura - FPAC-NRCS, Scarborough, ME" w:date="2022-10-20T09:56:00Z">
        <w:r w:rsidRPr="00772923">
          <w:rPr>
            <w:rFonts w:ascii="Georgia" w:hAnsi="Georgia"/>
            <w:sz w:val="24"/>
            <w:szCs w:val="24"/>
          </w:rPr>
          <w:delText xml:space="preserve"> factor, and</w:delText>
        </w:r>
      </w:del>
      <w:r w:rsidRPr="00772923">
        <w:rPr>
          <w:rFonts w:ascii="Georgia" w:hAnsi="Georgia"/>
          <w:sz w:val="24"/>
          <w:szCs w:val="24"/>
        </w:rPr>
        <w:t xml:space="preserve"> </w:t>
      </w:r>
      <w:ins w:id="112" w:author="Morton, Laura - FPAC-NRCS, Scarborough, ME" w:date="2022-10-20T09:56:00Z">
        <w:r w:rsidR="00297605">
          <w:rPr>
            <w:rFonts w:ascii="Georgia" w:hAnsi="Georgia"/>
            <w:sz w:val="24"/>
            <w:szCs w:val="24"/>
          </w:rPr>
          <w:t xml:space="preserve">create </w:t>
        </w:r>
      </w:ins>
      <w:del w:id="113" w:author="Morton, Laura - FPAC-NRCS, Scarborough, ME" w:date="2022-10-20T09:57:00Z">
        <w:r w:rsidRPr="00772923">
          <w:rPr>
            <w:rFonts w:ascii="Georgia" w:hAnsi="Georgia"/>
            <w:sz w:val="24"/>
            <w:szCs w:val="24"/>
          </w:rPr>
          <w:delText xml:space="preserve">tend to </w:delText>
        </w:r>
        <w:r w:rsidR="008C3FCC" w:rsidRPr="00772923">
          <w:rPr>
            <w:rFonts w:ascii="Georgia" w:hAnsi="Georgia"/>
            <w:sz w:val="24"/>
            <w:szCs w:val="24"/>
          </w:rPr>
          <w:delText xml:space="preserve">have a </w:delText>
        </w:r>
      </w:del>
      <w:r w:rsidR="008C3FCC" w:rsidRPr="00772923">
        <w:rPr>
          <w:rFonts w:ascii="Georgia" w:hAnsi="Georgia"/>
          <w:sz w:val="24"/>
          <w:szCs w:val="24"/>
        </w:rPr>
        <w:t>higher erosion</w:t>
      </w:r>
      <w:ins w:id="114" w:author="Morton, Laura - FPAC-NRCS, Scarborough, ME" w:date="2022-10-20T09:57:00Z">
        <w:r w:rsidR="008C3FCC" w:rsidRPr="00772923">
          <w:rPr>
            <w:rFonts w:ascii="Georgia" w:hAnsi="Georgia"/>
            <w:sz w:val="24"/>
            <w:szCs w:val="24"/>
          </w:rPr>
          <w:t xml:space="preserve"> </w:t>
        </w:r>
        <w:r w:rsidR="00297605">
          <w:rPr>
            <w:rFonts w:ascii="Georgia" w:hAnsi="Georgia"/>
            <w:sz w:val="24"/>
            <w:szCs w:val="24"/>
          </w:rPr>
          <w:t>risks</w:t>
        </w:r>
      </w:ins>
      <w:del w:id="115" w:author="Morton, Laura - FPAC-NRCS, Scarborough, ME" w:date="2022-10-20T09:57:00Z">
        <w:r w:rsidR="008C3FCC" w:rsidRPr="00772923" w:rsidDel="00297605">
          <w:rPr>
            <w:rFonts w:ascii="Georgia" w:hAnsi="Georgia"/>
            <w:sz w:val="24"/>
            <w:szCs w:val="24"/>
          </w:rPr>
          <w:delText xml:space="preserve"> </w:delText>
        </w:r>
        <w:r w:rsidR="008C3FCC" w:rsidRPr="00772923">
          <w:rPr>
            <w:rFonts w:ascii="Georgia" w:hAnsi="Georgia"/>
            <w:sz w:val="24"/>
            <w:szCs w:val="24"/>
          </w:rPr>
          <w:delText>factor</w:delText>
        </w:r>
      </w:del>
      <w:r w:rsidRPr="00772923">
        <w:rPr>
          <w:rFonts w:ascii="Georgia" w:hAnsi="Georgia"/>
          <w:sz w:val="24"/>
          <w:szCs w:val="24"/>
        </w:rPr>
        <w:t xml:space="preserve">. </w:t>
      </w:r>
      <w:moveFromRangeStart w:id="116" w:author="Morton, Laura - FPAC-NRCS, Scarborough, ME" w:date="2022-10-20T09:57:00Z" w:name="move117152256"/>
      <w:moveFrom w:id="117" w:author="Morton, Laura - FPAC-NRCS, Scarborough, ME" w:date="2022-10-20T09:57:00Z">
        <w:r w:rsidRPr="00772923">
          <w:rPr>
            <w:rFonts w:ascii="Georgia" w:hAnsi="Georgia"/>
            <w:sz w:val="24"/>
            <w:szCs w:val="24"/>
          </w:rPr>
          <w:t>A soil</w:t>
        </w:r>
        <w:r w:rsidRPr="008F0A61">
          <w:rPr>
            <w:rFonts w:ascii="Georgia" w:hAnsi="Georgia"/>
            <w:sz w:val="24"/>
            <w:szCs w:val="24"/>
          </w:rPr>
          <w:t xml:space="preserve"> </w:t>
        </w:r>
        <w:r w:rsidRPr="008F0A61">
          <w:rPr>
            <w:rFonts w:ascii="Georgia" w:hAnsi="Georgia"/>
            <w:sz w:val="24"/>
            <w:szCs w:val="24"/>
          </w:rPr>
          <w:lastRenderedPageBreak/>
          <w:t>sensitivity soil index interpretation was developed to rate soils based on their sensitivity for nutrient runoff. The index can be used in conservation planning to assist in identifying soils and areas with greater vulnerability to nutrient runoff.</w:t>
        </w:r>
      </w:moveFrom>
      <w:moveFromRangeEnd w:id="116"/>
    </w:p>
    <w:p w14:paraId="06221ACC" w14:textId="77777777" w:rsidR="00E572BD" w:rsidRDefault="008C3FCC" w:rsidP="00C47D49">
      <w:pPr>
        <w:rPr>
          <w:ins w:id="118" w:author="Morton, Laura - FPAC-NRCS, Scarborough, ME" w:date="2022-10-20T09:58:00Z"/>
          <w:rFonts w:ascii="Georgia" w:hAnsi="Georgia"/>
          <w:sz w:val="24"/>
          <w:szCs w:val="24"/>
        </w:rPr>
      </w:pPr>
      <w:r w:rsidRPr="00E70F46">
        <w:rPr>
          <w:rFonts w:ascii="Georgia" w:hAnsi="Georgia"/>
          <w:sz w:val="24"/>
          <w:szCs w:val="24"/>
        </w:rPr>
        <w:t>The soil properties</w:t>
      </w:r>
      <w:ins w:id="119" w:author="Morton, Laura - FPAC-NRCS, Scarborough, ME" w:date="2022-10-20T09:57:00Z">
        <w:r w:rsidRPr="00E70F46">
          <w:rPr>
            <w:rFonts w:ascii="Georgia" w:hAnsi="Georgia"/>
            <w:sz w:val="24"/>
            <w:szCs w:val="24"/>
          </w:rPr>
          <w:t xml:space="preserve"> </w:t>
        </w:r>
      </w:ins>
      <w:del w:id="120" w:author="Morton, Laura - FPAC-NRCS, Scarborough, ME" w:date="2022-10-20T09:57:00Z">
        <w:r w:rsidRPr="00E70F46" w:rsidDel="00B729EA">
          <w:rPr>
            <w:rFonts w:ascii="Georgia" w:hAnsi="Georgia"/>
            <w:sz w:val="24"/>
            <w:szCs w:val="24"/>
          </w:rPr>
          <w:delText xml:space="preserve"> </w:delText>
        </w:r>
      </w:del>
      <w:r w:rsidRPr="00E70F46">
        <w:rPr>
          <w:rFonts w:ascii="Georgia" w:hAnsi="Georgia"/>
          <w:sz w:val="24"/>
          <w:szCs w:val="24"/>
        </w:rPr>
        <w:t xml:space="preserve">and </w:t>
      </w:r>
      <w:ins w:id="121" w:author="Morton, Laura - FPAC-NRCS, Scarborough, ME" w:date="2022-10-20T09:57:00Z">
        <w:r w:rsidR="00B729EA">
          <w:rPr>
            <w:rFonts w:ascii="Georgia" w:hAnsi="Georgia"/>
            <w:sz w:val="24"/>
            <w:szCs w:val="24"/>
          </w:rPr>
          <w:t>conditions</w:t>
        </w:r>
      </w:ins>
      <w:del w:id="122" w:author="Morton, Laura - FPAC-NRCS, Scarborough, ME" w:date="2022-10-20T09:57:00Z">
        <w:r w:rsidRPr="00E70F46">
          <w:rPr>
            <w:rFonts w:ascii="Georgia" w:hAnsi="Georgia"/>
            <w:sz w:val="24"/>
            <w:szCs w:val="24"/>
          </w:rPr>
          <w:delText>qualities</w:delText>
        </w:r>
      </w:del>
      <w:r w:rsidRPr="00E70F46">
        <w:rPr>
          <w:rFonts w:ascii="Georgia" w:hAnsi="Georgia"/>
          <w:sz w:val="24"/>
          <w:szCs w:val="24"/>
        </w:rPr>
        <w:t xml:space="preserve"> considered in the</w:t>
      </w:r>
      <w:ins w:id="123" w:author="Morton, Laura - FPAC-NRCS, Scarborough, ME" w:date="2022-10-20T09:57:00Z">
        <w:r w:rsidRPr="00E70F46">
          <w:rPr>
            <w:rFonts w:ascii="Georgia" w:hAnsi="Georgia"/>
            <w:sz w:val="24"/>
            <w:szCs w:val="24"/>
          </w:rPr>
          <w:t xml:space="preserve"> </w:t>
        </w:r>
        <w:r w:rsidR="00B729EA">
          <w:rPr>
            <w:rFonts w:ascii="Georgia" w:hAnsi="Georgia"/>
            <w:sz w:val="24"/>
            <w:szCs w:val="24"/>
          </w:rPr>
          <w:t>S</w:t>
        </w:r>
      </w:ins>
      <w:del w:id="124" w:author="Morton, Laura - FPAC-NRCS, Scarborough, ME" w:date="2022-10-20T09:57:00Z">
        <w:r w:rsidRPr="00E70F46" w:rsidDel="00B729EA">
          <w:rPr>
            <w:rFonts w:ascii="Georgia" w:hAnsi="Georgia"/>
            <w:sz w:val="24"/>
            <w:szCs w:val="24"/>
          </w:rPr>
          <w:delText xml:space="preserve"> </w:delText>
        </w:r>
        <w:r w:rsidR="00CF6B2F" w:rsidRPr="00E70F46">
          <w:rPr>
            <w:rFonts w:ascii="Georgia" w:hAnsi="Georgia"/>
            <w:sz w:val="24"/>
            <w:szCs w:val="24"/>
          </w:rPr>
          <w:delText>s</w:delText>
        </w:r>
      </w:del>
      <w:r w:rsidR="00CF6B2F" w:rsidRPr="00E70F46">
        <w:rPr>
          <w:rFonts w:ascii="Georgia" w:hAnsi="Georgia"/>
          <w:sz w:val="24"/>
          <w:szCs w:val="24"/>
        </w:rPr>
        <w:t xml:space="preserve">oil </w:t>
      </w:r>
      <w:ins w:id="125" w:author="Morton, Laura - FPAC-NRCS, Scarborough, ME" w:date="2022-10-20T09:57:00Z">
        <w:r w:rsidR="00B729EA">
          <w:rPr>
            <w:rFonts w:ascii="Georgia" w:hAnsi="Georgia"/>
            <w:sz w:val="24"/>
            <w:szCs w:val="24"/>
          </w:rPr>
          <w:t>S</w:t>
        </w:r>
      </w:ins>
      <w:del w:id="126" w:author="Morton, Laura - FPAC-NRCS, Scarborough, ME" w:date="2022-10-20T09:57:00Z">
        <w:r w:rsidR="00CF6B2F" w:rsidRPr="00E70F46">
          <w:rPr>
            <w:rFonts w:ascii="Georgia" w:hAnsi="Georgia"/>
            <w:sz w:val="24"/>
            <w:szCs w:val="24"/>
          </w:rPr>
          <w:delText>s</w:delText>
        </w:r>
      </w:del>
      <w:r w:rsidR="00CF6B2F" w:rsidRPr="00E70F46">
        <w:rPr>
          <w:rFonts w:ascii="Georgia" w:hAnsi="Georgia"/>
          <w:sz w:val="24"/>
          <w:szCs w:val="24"/>
        </w:rPr>
        <w:t xml:space="preserve">ensitivity </w:t>
      </w:r>
      <w:r w:rsidRPr="00E70F46">
        <w:rPr>
          <w:rFonts w:ascii="Georgia" w:hAnsi="Georgia"/>
          <w:sz w:val="24"/>
          <w:szCs w:val="24"/>
        </w:rPr>
        <w:t xml:space="preserve">are those that affect rates of runoff and erosion.  These soil properties and </w:t>
      </w:r>
      <w:ins w:id="127" w:author="Morton, Laura - FPAC-NRCS, Scarborough, ME" w:date="2022-10-20T09:58:00Z">
        <w:r w:rsidR="00B729EA">
          <w:rPr>
            <w:rFonts w:ascii="Georgia" w:hAnsi="Georgia"/>
            <w:sz w:val="24"/>
            <w:szCs w:val="24"/>
          </w:rPr>
          <w:t>conditions</w:t>
        </w:r>
        <w:r w:rsidRPr="00E70F46">
          <w:rPr>
            <w:rFonts w:ascii="Georgia" w:hAnsi="Georgia"/>
            <w:sz w:val="24"/>
            <w:szCs w:val="24"/>
          </w:rPr>
          <w:t xml:space="preserve"> are</w:t>
        </w:r>
        <w:r w:rsidR="00B729EA">
          <w:rPr>
            <w:rFonts w:ascii="Georgia" w:hAnsi="Georgia"/>
            <w:sz w:val="24"/>
            <w:szCs w:val="24"/>
          </w:rPr>
          <w:t xml:space="preserve">: </w:t>
        </w:r>
      </w:ins>
    </w:p>
    <w:p w14:paraId="41DA296E" w14:textId="77777777" w:rsidR="0057517F" w:rsidRDefault="0057517F" w:rsidP="00E572BD">
      <w:pPr>
        <w:pStyle w:val="ListParagraph"/>
        <w:numPr>
          <w:ilvl w:val="0"/>
          <w:numId w:val="5"/>
        </w:numPr>
        <w:rPr>
          <w:ins w:id="128" w:author="Morton, Laura - FPAC-NRCS, Scarborough, ME" w:date="2022-10-20T09:59:00Z"/>
          <w:rFonts w:ascii="Georgia" w:hAnsi="Georgia"/>
          <w:sz w:val="24"/>
          <w:szCs w:val="24"/>
        </w:rPr>
        <w:sectPr w:rsidR="0057517F">
          <w:pgSz w:w="12240" w:h="15840"/>
          <w:pgMar w:top="1440" w:right="1440" w:bottom="1440" w:left="1440" w:header="720" w:footer="720" w:gutter="0"/>
          <w:cols w:space="720"/>
          <w:docGrid w:linePitch="360"/>
        </w:sectPr>
      </w:pPr>
    </w:p>
    <w:p w14:paraId="68E18B0E" w14:textId="77777777" w:rsidR="00E572BD" w:rsidRDefault="008C3FCC" w:rsidP="00E572BD">
      <w:pPr>
        <w:pStyle w:val="ListParagraph"/>
        <w:numPr>
          <w:ilvl w:val="0"/>
          <w:numId w:val="5"/>
        </w:numPr>
        <w:rPr>
          <w:ins w:id="129" w:author="Morton, Laura - FPAC-NRCS, Scarborough, ME" w:date="2022-10-20T09:58:00Z"/>
          <w:rFonts w:ascii="Georgia" w:hAnsi="Georgia"/>
          <w:sz w:val="24"/>
          <w:szCs w:val="24"/>
        </w:rPr>
      </w:pPr>
      <w:del w:id="130" w:author="Morton, Laura - FPAC-NRCS, Scarborough, ME" w:date="2022-10-20T09:58:00Z">
        <w:r w:rsidRPr="00E572BD" w:rsidDel="00E572BD">
          <w:rPr>
            <w:rFonts w:ascii="Georgia" w:hAnsi="Georgia"/>
            <w:sz w:val="24"/>
            <w:szCs w:val="24"/>
            <w:rPrChange w:id="131" w:author="Morton, Laura - FPAC-NRCS, Scarborough, ME" w:date="2022-10-20T09:58:00Z">
              <w:rPr/>
            </w:rPrChange>
          </w:rPr>
          <w:delText xml:space="preserve">qualities are </w:delText>
        </w:r>
      </w:del>
      <w:ins w:id="132" w:author="Morton, Laura - FPAC-NRCS, Scarborough, ME" w:date="2022-10-20T09:58:00Z">
        <w:r w:rsidR="00E572BD">
          <w:rPr>
            <w:rFonts w:ascii="Georgia" w:hAnsi="Georgia"/>
            <w:sz w:val="24"/>
            <w:szCs w:val="24"/>
          </w:rPr>
          <w:t>S</w:t>
        </w:r>
      </w:ins>
      <w:del w:id="133" w:author="Morton, Laura - FPAC-NRCS, Scarborough, ME" w:date="2022-10-20T09:58:00Z">
        <w:r w:rsidRPr="00E572BD">
          <w:rPr>
            <w:rFonts w:ascii="Georgia" w:hAnsi="Georgia"/>
            <w:sz w:val="24"/>
            <w:szCs w:val="24"/>
            <w:rPrChange w:id="134" w:author="Morton, Laura - FPAC-NRCS, Scarborough, ME" w:date="2022-10-24T06:33:00Z">
              <w:rPr>
                <w:rFonts w:ascii="Georgia" w:hAnsi="Georgia"/>
                <w:sz w:val="24"/>
                <w:szCs w:val="24"/>
              </w:rPr>
            </w:rPrChange>
          </w:rPr>
          <w:delText>s</w:delText>
        </w:r>
      </w:del>
      <w:r w:rsidRPr="00E572BD">
        <w:rPr>
          <w:rFonts w:ascii="Georgia" w:hAnsi="Georgia"/>
          <w:sz w:val="24"/>
          <w:szCs w:val="24"/>
          <w:rPrChange w:id="135" w:author="Morton, Laura - FPAC-NRCS, Scarborough, ME" w:date="2022-10-24T06:33:00Z">
            <w:rPr>
              <w:rFonts w:ascii="Georgia" w:hAnsi="Georgia"/>
              <w:sz w:val="24"/>
              <w:szCs w:val="24"/>
            </w:rPr>
          </w:rPrChange>
        </w:rPr>
        <w:t>oil texture</w:t>
      </w:r>
    </w:p>
    <w:p w14:paraId="1436E4E6" w14:textId="77777777" w:rsidR="00E572BD" w:rsidRDefault="008C3FCC" w:rsidP="00E572BD">
      <w:pPr>
        <w:pStyle w:val="ListParagraph"/>
        <w:numPr>
          <w:ilvl w:val="0"/>
          <w:numId w:val="5"/>
        </w:numPr>
        <w:rPr>
          <w:ins w:id="136" w:author="Morton, Laura - FPAC-NRCS, Scarborough, ME" w:date="2022-10-20T09:58:00Z"/>
          <w:rFonts w:ascii="Georgia" w:hAnsi="Georgia"/>
          <w:sz w:val="24"/>
          <w:szCs w:val="24"/>
        </w:rPr>
      </w:pPr>
      <w:del w:id="137" w:author="Morton, Laura - FPAC-NRCS, Scarborough, ME" w:date="2022-10-20T09:58:00Z">
        <w:r w:rsidRPr="00E572BD" w:rsidDel="00E572BD">
          <w:rPr>
            <w:rFonts w:ascii="Georgia" w:hAnsi="Georgia"/>
            <w:sz w:val="24"/>
            <w:szCs w:val="24"/>
            <w:rPrChange w:id="138" w:author="Morton, Laura - FPAC-NRCS, Scarborough, ME" w:date="2022-10-20T09:58:00Z">
              <w:rPr/>
            </w:rPrChange>
          </w:rPr>
          <w:delText>, o</w:delText>
        </w:r>
      </w:del>
      <w:ins w:id="139" w:author="Morton, Laura - FPAC-NRCS, Scarborough, ME" w:date="2022-10-20T09:58:00Z">
        <w:r w:rsidR="00E572BD">
          <w:rPr>
            <w:rFonts w:ascii="Georgia" w:hAnsi="Georgia"/>
            <w:sz w:val="24"/>
            <w:szCs w:val="24"/>
          </w:rPr>
          <w:t>O</w:t>
        </w:r>
      </w:ins>
      <w:r w:rsidRPr="00E572BD">
        <w:rPr>
          <w:rFonts w:ascii="Georgia" w:hAnsi="Georgia"/>
          <w:sz w:val="24"/>
          <w:szCs w:val="24"/>
          <w:rPrChange w:id="140" w:author="Morton, Laura - FPAC-NRCS, Scarborough, ME" w:date="2022-10-20T09:58:00Z">
            <w:rPr/>
          </w:rPrChange>
        </w:rPr>
        <w:t>rganic</w:t>
      </w:r>
      <w:r w:rsidRPr="00046196">
        <w:rPr>
          <w:rFonts w:ascii="Georgia" w:hAnsi="Georgia"/>
          <w:sz w:val="24"/>
          <w:szCs w:val="24"/>
        </w:rPr>
        <w:t xml:space="preserve"> matter content</w:t>
      </w:r>
    </w:p>
    <w:p w14:paraId="37BF0D99" w14:textId="77777777" w:rsidR="00E572BD" w:rsidRDefault="00E572BD" w:rsidP="00E572BD">
      <w:pPr>
        <w:pStyle w:val="ListParagraph"/>
        <w:numPr>
          <w:ilvl w:val="0"/>
          <w:numId w:val="5"/>
        </w:numPr>
        <w:rPr>
          <w:ins w:id="141" w:author="Morton, Laura - FPAC-NRCS, Scarborough, ME" w:date="2022-10-20T09:58:00Z"/>
          <w:rFonts w:ascii="Georgia" w:hAnsi="Georgia"/>
          <w:sz w:val="24"/>
          <w:szCs w:val="24"/>
        </w:rPr>
      </w:pPr>
      <w:ins w:id="142" w:author="Morton, Laura - FPAC-NRCS, Scarborough, ME" w:date="2022-10-20T09:58:00Z">
        <w:r>
          <w:rPr>
            <w:rFonts w:ascii="Georgia" w:hAnsi="Georgia"/>
            <w:sz w:val="24"/>
            <w:szCs w:val="24"/>
          </w:rPr>
          <w:t xml:space="preserve">Soil </w:t>
        </w:r>
      </w:ins>
      <w:del w:id="143" w:author="Morton, Laura - FPAC-NRCS, Scarborough, ME" w:date="2022-10-20T09:58:00Z">
        <w:r w:rsidR="008C3FCC" w:rsidRPr="00E572BD">
          <w:rPr>
            <w:rFonts w:ascii="Georgia" w:hAnsi="Georgia"/>
            <w:sz w:val="24"/>
            <w:szCs w:val="24"/>
            <w:rPrChange w:id="144" w:author="Morton, Laura - FPAC-NRCS, Scarborough, ME" w:date="2022-10-24T06:33:00Z">
              <w:rPr>
                <w:rFonts w:ascii="Georgia" w:hAnsi="Georgia"/>
                <w:sz w:val="24"/>
                <w:szCs w:val="24"/>
              </w:rPr>
            </w:rPrChange>
          </w:rPr>
          <w:delText xml:space="preserve">, </w:delText>
        </w:r>
      </w:del>
      <w:r w:rsidR="008C3FCC" w:rsidRPr="00E572BD">
        <w:rPr>
          <w:rFonts w:ascii="Georgia" w:hAnsi="Georgia"/>
          <w:sz w:val="24"/>
          <w:szCs w:val="24"/>
          <w:rPrChange w:id="145" w:author="Morton, Laura - FPAC-NRCS, Scarborough, ME" w:date="2022-10-24T06:33:00Z">
            <w:rPr>
              <w:rFonts w:ascii="Georgia" w:hAnsi="Georgia"/>
              <w:sz w:val="24"/>
              <w:szCs w:val="24"/>
            </w:rPr>
          </w:rPrChange>
        </w:rPr>
        <w:t>structure</w:t>
      </w:r>
    </w:p>
    <w:p w14:paraId="233B266C" w14:textId="77777777" w:rsidR="00E572BD" w:rsidRDefault="00E572BD" w:rsidP="00E572BD">
      <w:pPr>
        <w:pStyle w:val="ListParagraph"/>
        <w:numPr>
          <w:ilvl w:val="0"/>
          <w:numId w:val="5"/>
        </w:numPr>
        <w:rPr>
          <w:ins w:id="146" w:author="Morton, Laura - FPAC-NRCS, Scarborough, ME" w:date="2022-10-20T09:58:00Z"/>
          <w:rFonts w:ascii="Georgia" w:hAnsi="Georgia"/>
          <w:sz w:val="24"/>
          <w:szCs w:val="24"/>
        </w:rPr>
      </w:pPr>
      <w:ins w:id="147" w:author="Morton, Laura - FPAC-NRCS, Scarborough, ME" w:date="2022-10-20T09:58:00Z">
        <w:r>
          <w:rPr>
            <w:rFonts w:ascii="Georgia" w:hAnsi="Georgia"/>
            <w:sz w:val="24"/>
            <w:szCs w:val="24"/>
          </w:rPr>
          <w:t>Soil p</w:t>
        </w:r>
      </w:ins>
      <w:del w:id="148" w:author="Morton, Laura - FPAC-NRCS, Scarborough, ME" w:date="2022-10-20T09:58:00Z">
        <w:r w:rsidR="008C3FCC" w:rsidRPr="00E572BD">
          <w:rPr>
            <w:rFonts w:ascii="Georgia" w:hAnsi="Georgia"/>
            <w:sz w:val="24"/>
            <w:szCs w:val="24"/>
            <w:rPrChange w:id="149" w:author="Morton, Laura - FPAC-NRCS, Scarborough, ME" w:date="2022-10-24T06:33:00Z">
              <w:rPr>
                <w:rFonts w:ascii="Georgia" w:hAnsi="Georgia"/>
                <w:sz w:val="24"/>
                <w:szCs w:val="24"/>
              </w:rPr>
            </w:rPrChange>
          </w:rPr>
          <w:delText>, p</w:delText>
        </w:r>
      </w:del>
      <w:r w:rsidR="008C3FCC" w:rsidRPr="00E572BD">
        <w:rPr>
          <w:rFonts w:ascii="Georgia" w:hAnsi="Georgia"/>
          <w:sz w:val="24"/>
          <w:szCs w:val="24"/>
          <w:rPrChange w:id="150" w:author="Morton, Laura - FPAC-NRCS, Scarborough, ME" w:date="2022-10-24T06:33:00Z">
            <w:rPr>
              <w:rFonts w:ascii="Georgia" w:hAnsi="Georgia"/>
              <w:sz w:val="24"/>
              <w:szCs w:val="24"/>
            </w:rPr>
          </w:rPrChange>
        </w:rPr>
        <w:t>article-size distribution</w:t>
      </w:r>
    </w:p>
    <w:p w14:paraId="3A7BBF83" w14:textId="77777777" w:rsidR="00E572BD" w:rsidRDefault="008C3FCC" w:rsidP="00E572BD">
      <w:pPr>
        <w:pStyle w:val="ListParagraph"/>
        <w:numPr>
          <w:ilvl w:val="0"/>
          <w:numId w:val="5"/>
        </w:numPr>
        <w:rPr>
          <w:ins w:id="151" w:author="Morton, Laura - FPAC-NRCS, Scarborough, ME" w:date="2022-10-20T09:58:00Z"/>
          <w:rFonts w:ascii="Georgia" w:hAnsi="Georgia"/>
          <w:sz w:val="24"/>
          <w:szCs w:val="24"/>
        </w:rPr>
      </w:pPr>
      <w:del w:id="152" w:author="Morton, Laura - FPAC-NRCS, Scarborough, ME" w:date="2022-10-20T09:58:00Z">
        <w:r w:rsidRPr="00E572BD" w:rsidDel="00E572BD">
          <w:rPr>
            <w:rFonts w:ascii="Georgia" w:hAnsi="Georgia"/>
            <w:sz w:val="24"/>
            <w:szCs w:val="24"/>
            <w:rPrChange w:id="153" w:author="Morton, Laura - FPAC-NRCS, Scarborough, ME" w:date="2022-10-20T09:58:00Z">
              <w:rPr/>
            </w:rPrChange>
          </w:rPr>
          <w:delText>, p</w:delText>
        </w:r>
      </w:del>
      <w:ins w:id="154" w:author="Morton, Laura - FPAC-NRCS, Scarborough, ME" w:date="2022-10-20T09:58:00Z">
        <w:r w:rsidR="00E572BD">
          <w:rPr>
            <w:rFonts w:ascii="Georgia" w:hAnsi="Georgia"/>
            <w:sz w:val="24"/>
            <w:szCs w:val="24"/>
          </w:rPr>
          <w:t>P</w:t>
        </w:r>
      </w:ins>
      <w:r w:rsidRPr="00E572BD">
        <w:rPr>
          <w:rFonts w:ascii="Georgia" w:hAnsi="Georgia"/>
          <w:sz w:val="24"/>
          <w:szCs w:val="24"/>
          <w:rPrChange w:id="155" w:author="Morton, Laura - FPAC-NRCS, Scarborough, ME" w:date="2022-10-20T09:58:00Z">
            <w:rPr/>
          </w:rPrChange>
        </w:rPr>
        <w:t>ermeability</w:t>
      </w:r>
    </w:p>
    <w:p w14:paraId="4FDFAE38" w14:textId="77777777" w:rsidR="00E572BD" w:rsidRDefault="00E572BD" w:rsidP="00E572BD">
      <w:pPr>
        <w:pStyle w:val="ListParagraph"/>
        <w:numPr>
          <w:ilvl w:val="0"/>
          <w:numId w:val="5"/>
        </w:numPr>
        <w:rPr>
          <w:ins w:id="156" w:author="Morton, Laura - FPAC-NRCS, Scarborough, ME" w:date="2022-10-20T09:58:00Z"/>
          <w:rFonts w:ascii="Georgia" w:hAnsi="Georgia"/>
          <w:sz w:val="24"/>
          <w:szCs w:val="24"/>
        </w:rPr>
      </w:pPr>
      <w:ins w:id="157" w:author="Morton, Laura - FPAC-NRCS, Scarborough, ME" w:date="2022-10-20T09:58:00Z">
        <w:r>
          <w:rPr>
            <w:rFonts w:ascii="Georgia" w:hAnsi="Georgia"/>
            <w:sz w:val="24"/>
            <w:szCs w:val="24"/>
          </w:rPr>
          <w:t>R</w:t>
        </w:r>
      </w:ins>
      <w:del w:id="158" w:author="Morton, Laura - FPAC-NRCS, Scarborough, ME" w:date="2022-10-20T09:58:00Z">
        <w:r w:rsidR="008C3FCC" w:rsidRPr="00E572BD">
          <w:rPr>
            <w:rFonts w:ascii="Georgia" w:hAnsi="Georgia"/>
            <w:sz w:val="24"/>
            <w:szCs w:val="24"/>
            <w:rPrChange w:id="159" w:author="Morton, Laura - FPAC-NRCS, Scarborough, ME" w:date="2022-10-24T06:33:00Z">
              <w:rPr>
                <w:rFonts w:ascii="Georgia" w:hAnsi="Georgia"/>
                <w:sz w:val="24"/>
                <w:szCs w:val="24"/>
              </w:rPr>
            </w:rPrChange>
          </w:rPr>
          <w:delText>, r</w:delText>
        </w:r>
      </w:del>
      <w:r w:rsidR="008C3FCC" w:rsidRPr="00E572BD">
        <w:rPr>
          <w:rFonts w:ascii="Georgia" w:hAnsi="Georgia"/>
          <w:sz w:val="24"/>
          <w:szCs w:val="24"/>
          <w:rPrChange w:id="160" w:author="Morton, Laura - FPAC-NRCS, Scarborough, ME" w:date="2022-10-24T06:33:00Z">
            <w:rPr>
              <w:rFonts w:ascii="Georgia" w:hAnsi="Georgia"/>
              <w:sz w:val="24"/>
              <w:szCs w:val="24"/>
            </w:rPr>
          </w:rPrChange>
        </w:rPr>
        <w:t>estricting layers</w:t>
      </w:r>
    </w:p>
    <w:p w14:paraId="78157161" w14:textId="77777777" w:rsidR="00E572BD" w:rsidRDefault="00E572BD" w:rsidP="00E572BD">
      <w:pPr>
        <w:pStyle w:val="ListParagraph"/>
        <w:numPr>
          <w:ilvl w:val="0"/>
          <w:numId w:val="5"/>
        </w:numPr>
        <w:rPr>
          <w:ins w:id="161" w:author="Morton, Laura - FPAC-NRCS, Scarborough, ME" w:date="2022-10-20T09:58:00Z"/>
          <w:rFonts w:ascii="Georgia" w:hAnsi="Georgia"/>
          <w:sz w:val="24"/>
          <w:szCs w:val="24"/>
        </w:rPr>
      </w:pPr>
      <w:ins w:id="162" w:author="Morton, Laura - FPAC-NRCS, Scarborough, ME" w:date="2022-10-20T09:58:00Z">
        <w:r>
          <w:rPr>
            <w:rFonts w:ascii="Georgia" w:hAnsi="Georgia"/>
            <w:sz w:val="24"/>
            <w:szCs w:val="24"/>
          </w:rPr>
          <w:t>D</w:t>
        </w:r>
      </w:ins>
      <w:del w:id="163" w:author="Morton, Laura - FPAC-NRCS, Scarborough, ME" w:date="2022-10-20T09:58:00Z">
        <w:r w:rsidR="008C3FCC" w:rsidRPr="00E572BD">
          <w:rPr>
            <w:rFonts w:ascii="Georgia" w:hAnsi="Georgia"/>
            <w:sz w:val="24"/>
            <w:szCs w:val="24"/>
            <w:rPrChange w:id="164" w:author="Morton, Laura - FPAC-NRCS, Scarborough, ME" w:date="2022-10-24T06:33:00Z">
              <w:rPr>
                <w:rFonts w:ascii="Georgia" w:hAnsi="Georgia"/>
                <w:sz w:val="24"/>
                <w:szCs w:val="24"/>
              </w:rPr>
            </w:rPrChange>
          </w:rPr>
          <w:delText>, d</w:delText>
        </w:r>
      </w:del>
      <w:r w:rsidR="008C3FCC" w:rsidRPr="00E572BD">
        <w:rPr>
          <w:rFonts w:ascii="Georgia" w:hAnsi="Georgia"/>
          <w:sz w:val="24"/>
          <w:szCs w:val="24"/>
          <w:rPrChange w:id="165" w:author="Morton, Laura - FPAC-NRCS, Scarborough, ME" w:date="2022-10-24T06:33:00Z">
            <w:rPr>
              <w:rFonts w:ascii="Georgia" w:hAnsi="Georgia"/>
              <w:sz w:val="24"/>
              <w:szCs w:val="24"/>
            </w:rPr>
          </w:rPrChange>
        </w:rPr>
        <w:t>epth</w:t>
      </w:r>
    </w:p>
    <w:p w14:paraId="336C7E04" w14:textId="77777777" w:rsidR="00E572BD" w:rsidRDefault="00E572BD" w:rsidP="00E572BD">
      <w:pPr>
        <w:pStyle w:val="ListParagraph"/>
        <w:numPr>
          <w:ilvl w:val="0"/>
          <w:numId w:val="5"/>
        </w:numPr>
        <w:rPr>
          <w:ins w:id="166" w:author="Morton, Laura - FPAC-NRCS, Scarborough, ME" w:date="2022-10-20T09:59:00Z"/>
          <w:rFonts w:ascii="Georgia" w:hAnsi="Georgia"/>
          <w:sz w:val="24"/>
          <w:szCs w:val="24"/>
        </w:rPr>
      </w:pPr>
      <w:ins w:id="167" w:author="Morton, Laura - FPAC-NRCS, Scarborough, ME" w:date="2022-10-20T09:58:00Z">
        <w:r>
          <w:rPr>
            <w:rFonts w:ascii="Georgia" w:hAnsi="Georgia"/>
            <w:sz w:val="24"/>
            <w:szCs w:val="24"/>
          </w:rPr>
          <w:t>D</w:t>
        </w:r>
      </w:ins>
      <w:del w:id="168" w:author="Morton, Laura - FPAC-NRCS, Scarborough, ME" w:date="2022-10-20T09:58:00Z">
        <w:r w:rsidR="008C3FCC" w:rsidRPr="00E572BD">
          <w:rPr>
            <w:rFonts w:ascii="Georgia" w:hAnsi="Georgia"/>
            <w:sz w:val="24"/>
            <w:szCs w:val="24"/>
            <w:rPrChange w:id="169" w:author="Morton, Laura - FPAC-NRCS, Scarborough, ME" w:date="2022-10-24T06:33:00Z">
              <w:rPr>
                <w:rFonts w:ascii="Georgia" w:hAnsi="Georgia"/>
                <w:sz w:val="24"/>
                <w:szCs w:val="24"/>
              </w:rPr>
            </w:rPrChange>
          </w:rPr>
          <w:delText>, d</w:delText>
        </w:r>
      </w:del>
      <w:r w:rsidR="008C3FCC" w:rsidRPr="00E572BD">
        <w:rPr>
          <w:rFonts w:ascii="Georgia" w:hAnsi="Georgia"/>
          <w:sz w:val="24"/>
          <w:szCs w:val="24"/>
          <w:rPrChange w:id="170" w:author="Morton, Laura - FPAC-NRCS, Scarborough, ME" w:date="2022-10-24T06:33:00Z">
            <w:rPr>
              <w:rFonts w:ascii="Georgia" w:hAnsi="Georgia"/>
              <w:sz w:val="24"/>
              <w:szCs w:val="24"/>
            </w:rPr>
          </w:rPrChange>
        </w:rPr>
        <w:t>rainage</w:t>
      </w:r>
    </w:p>
    <w:p w14:paraId="0A4AEDF3" w14:textId="77777777" w:rsidR="00E572BD" w:rsidRDefault="00E572BD" w:rsidP="00E572BD">
      <w:pPr>
        <w:pStyle w:val="ListParagraph"/>
        <w:numPr>
          <w:ilvl w:val="0"/>
          <w:numId w:val="5"/>
        </w:numPr>
        <w:rPr>
          <w:ins w:id="171" w:author="Morton, Laura - FPAC-NRCS, Scarborough, ME" w:date="2022-10-20T09:59:00Z"/>
          <w:rFonts w:ascii="Georgia" w:hAnsi="Georgia"/>
          <w:sz w:val="24"/>
          <w:szCs w:val="24"/>
        </w:rPr>
      </w:pPr>
      <w:ins w:id="172" w:author="Morton, Laura - FPAC-NRCS, Scarborough, ME" w:date="2022-10-20T09:59:00Z">
        <w:r>
          <w:rPr>
            <w:rFonts w:ascii="Georgia" w:hAnsi="Georgia"/>
            <w:sz w:val="24"/>
            <w:szCs w:val="24"/>
          </w:rPr>
          <w:t>D</w:t>
        </w:r>
      </w:ins>
      <w:del w:id="173" w:author="Morton, Laura - FPAC-NRCS, Scarborough, ME" w:date="2022-10-20T09:59:00Z">
        <w:r w:rsidR="008C3FCC" w:rsidRPr="00E572BD">
          <w:rPr>
            <w:rFonts w:ascii="Georgia" w:hAnsi="Georgia"/>
            <w:sz w:val="24"/>
            <w:szCs w:val="24"/>
            <w:rPrChange w:id="174" w:author="Morton, Laura - FPAC-NRCS, Scarborough, ME" w:date="2022-10-24T06:33:00Z">
              <w:rPr>
                <w:rFonts w:ascii="Georgia" w:hAnsi="Georgia"/>
                <w:sz w:val="24"/>
                <w:szCs w:val="24"/>
              </w:rPr>
            </w:rPrChange>
          </w:rPr>
          <w:delText>, d</w:delText>
        </w:r>
      </w:del>
      <w:r w:rsidR="008C3FCC" w:rsidRPr="00E572BD">
        <w:rPr>
          <w:rFonts w:ascii="Georgia" w:hAnsi="Georgia"/>
          <w:sz w:val="24"/>
          <w:szCs w:val="24"/>
          <w:rPrChange w:id="175" w:author="Morton, Laura - FPAC-NRCS, Scarborough, ME" w:date="2022-10-24T06:33:00Z">
            <w:rPr>
              <w:rFonts w:ascii="Georgia" w:hAnsi="Georgia"/>
              <w:sz w:val="24"/>
              <w:szCs w:val="24"/>
            </w:rPr>
          </w:rPrChange>
        </w:rPr>
        <w:t>epth to a water table</w:t>
      </w:r>
    </w:p>
    <w:p w14:paraId="663DF4A5" w14:textId="77777777" w:rsidR="00E572BD" w:rsidRDefault="00E572BD" w:rsidP="00E572BD">
      <w:pPr>
        <w:pStyle w:val="ListParagraph"/>
        <w:numPr>
          <w:ilvl w:val="0"/>
          <w:numId w:val="5"/>
        </w:numPr>
        <w:rPr>
          <w:ins w:id="176" w:author="Morton, Laura - FPAC-NRCS, Scarborough, ME" w:date="2022-10-20T09:59:00Z"/>
          <w:rFonts w:ascii="Georgia" w:hAnsi="Georgia"/>
          <w:sz w:val="24"/>
          <w:szCs w:val="24"/>
        </w:rPr>
      </w:pPr>
      <w:ins w:id="177" w:author="Morton, Laura - FPAC-NRCS, Scarborough, ME" w:date="2022-10-20T09:59:00Z">
        <w:r>
          <w:rPr>
            <w:rFonts w:ascii="Georgia" w:hAnsi="Georgia"/>
            <w:sz w:val="24"/>
            <w:szCs w:val="24"/>
          </w:rPr>
          <w:t>S</w:t>
        </w:r>
      </w:ins>
      <w:del w:id="178" w:author="Morton, Laura - FPAC-NRCS, Scarborough, ME" w:date="2022-10-20T09:59:00Z">
        <w:r w:rsidR="008C3FCC" w:rsidRPr="00E572BD">
          <w:rPr>
            <w:rFonts w:ascii="Georgia" w:hAnsi="Georgia"/>
            <w:sz w:val="24"/>
            <w:szCs w:val="24"/>
            <w:rPrChange w:id="179" w:author="Morton, Laura - FPAC-NRCS, Scarborough, ME" w:date="2022-10-24T06:33:00Z">
              <w:rPr>
                <w:rFonts w:ascii="Georgia" w:hAnsi="Georgia"/>
                <w:sz w:val="24"/>
                <w:szCs w:val="24"/>
              </w:rPr>
            </w:rPrChange>
          </w:rPr>
          <w:delText>, s</w:delText>
        </w:r>
      </w:del>
      <w:r w:rsidR="008C3FCC" w:rsidRPr="00E572BD">
        <w:rPr>
          <w:rFonts w:ascii="Georgia" w:hAnsi="Georgia"/>
          <w:sz w:val="24"/>
          <w:szCs w:val="24"/>
          <w:rPrChange w:id="180" w:author="Morton, Laura - FPAC-NRCS, Scarborough, ME" w:date="2022-10-24T06:33:00Z">
            <w:rPr>
              <w:rFonts w:ascii="Georgia" w:hAnsi="Georgia"/>
              <w:sz w:val="24"/>
              <w:szCs w:val="24"/>
            </w:rPr>
          </w:rPrChange>
        </w:rPr>
        <w:t>lope</w:t>
      </w:r>
    </w:p>
    <w:p w14:paraId="7F8DAF3E" w14:textId="77777777" w:rsidR="00C362E2" w:rsidRDefault="00E572BD" w:rsidP="00E572BD">
      <w:pPr>
        <w:pStyle w:val="ListParagraph"/>
        <w:numPr>
          <w:ilvl w:val="0"/>
          <w:numId w:val="5"/>
        </w:numPr>
        <w:rPr>
          <w:ins w:id="181" w:author="Morton, Laura - FPAC-NRCS, Scarborough, ME" w:date="2022-10-20T09:59:00Z"/>
          <w:rFonts w:ascii="Georgia" w:hAnsi="Georgia"/>
          <w:sz w:val="24"/>
          <w:szCs w:val="24"/>
        </w:rPr>
      </w:pPr>
      <w:ins w:id="182" w:author="Morton, Laura - FPAC-NRCS, Scarborough, ME" w:date="2022-10-20T09:59:00Z">
        <w:r>
          <w:rPr>
            <w:rFonts w:ascii="Georgia" w:hAnsi="Georgia"/>
            <w:sz w:val="24"/>
            <w:szCs w:val="24"/>
          </w:rPr>
          <w:t>S</w:t>
        </w:r>
      </w:ins>
      <w:del w:id="183" w:author="Morton, Laura - FPAC-NRCS, Scarborough, ME" w:date="2022-10-20T09:59:00Z">
        <w:r w:rsidR="008C3FCC" w:rsidRPr="00E572BD">
          <w:rPr>
            <w:rFonts w:ascii="Georgia" w:hAnsi="Georgia"/>
            <w:sz w:val="24"/>
            <w:szCs w:val="24"/>
            <w:rPrChange w:id="184" w:author="Morton, Laura - FPAC-NRCS, Scarborough, ME" w:date="2022-10-24T06:33:00Z">
              <w:rPr>
                <w:rFonts w:ascii="Georgia" w:hAnsi="Georgia"/>
                <w:sz w:val="24"/>
                <w:szCs w:val="24"/>
              </w:rPr>
            </w:rPrChange>
          </w:rPr>
          <w:delText>, and s</w:delText>
        </w:r>
      </w:del>
      <w:r w:rsidR="008C3FCC" w:rsidRPr="00E572BD">
        <w:rPr>
          <w:rFonts w:ascii="Georgia" w:hAnsi="Georgia"/>
          <w:sz w:val="24"/>
          <w:szCs w:val="24"/>
          <w:rPrChange w:id="185" w:author="Morton, Laura - FPAC-NRCS, Scarborough, ME" w:date="2022-10-24T06:33:00Z">
            <w:rPr>
              <w:rFonts w:ascii="Georgia" w:hAnsi="Georgia"/>
              <w:sz w:val="24"/>
              <w:szCs w:val="24"/>
            </w:rPr>
          </w:rPrChange>
        </w:rPr>
        <w:t>hrink-swell potential</w:t>
      </w:r>
    </w:p>
    <w:p w14:paraId="69742777" w14:textId="77777777" w:rsidR="0057517F" w:rsidRDefault="0057517F" w:rsidP="00C362E2">
      <w:pPr>
        <w:ind w:left="360"/>
        <w:rPr>
          <w:ins w:id="186" w:author="Morton, Laura - FPAC-NRCS, Scarborough, ME" w:date="2022-10-20T09:59:00Z"/>
          <w:rFonts w:ascii="Georgia" w:hAnsi="Georgia"/>
          <w:sz w:val="24"/>
          <w:szCs w:val="24"/>
        </w:rPr>
        <w:sectPr w:rsidR="0057517F" w:rsidSect="0057517F">
          <w:type w:val="continuous"/>
          <w:pgSz w:w="12240" w:h="15840"/>
          <w:pgMar w:top="1440" w:right="1440" w:bottom="1440" w:left="1440" w:header="720" w:footer="720" w:gutter="0"/>
          <w:cols w:num="2" w:space="720"/>
          <w:docGrid w:linePitch="360"/>
          <w:sectPrChange w:id="187" w:author="Morton, Laura - FPAC-NRCS, Scarborough, ME" w:date="2022-10-20T09:59:00Z">
            <w:sectPr w:rsidR="0057517F" w:rsidSect="0057517F">
              <w:pgMar w:top="1440" w:right="1440" w:bottom="1440" w:left="1440" w:header="720" w:footer="720" w:gutter="0"/>
              <w:cols w:num="1"/>
            </w:sectPr>
          </w:sectPrChange>
        </w:sectPr>
      </w:pPr>
    </w:p>
    <w:p w14:paraId="2E7C590B" w14:textId="77777777" w:rsidR="0057517F" w:rsidRDefault="0057517F" w:rsidP="00C362E2">
      <w:pPr>
        <w:ind w:left="360"/>
        <w:rPr>
          <w:ins w:id="188" w:author="Morton, Laura - FPAC-NRCS, Scarborough, ME" w:date="2022-10-20T10:00:00Z"/>
          <w:rFonts w:ascii="Georgia" w:hAnsi="Georgia"/>
          <w:sz w:val="24"/>
          <w:szCs w:val="24"/>
        </w:rPr>
      </w:pPr>
    </w:p>
    <w:p w14:paraId="46319FE4" w14:textId="281AFD83" w:rsidR="008C3FCC" w:rsidRPr="00C362E2" w:rsidRDefault="008C3FCC">
      <w:pPr>
        <w:ind w:left="360"/>
        <w:rPr>
          <w:rFonts w:ascii="Georgia" w:hAnsi="Georgia"/>
          <w:sz w:val="24"/>
          <w:szCs w:val="24"/>
          <w:rPrChange w:id="189" w:author="Morton, Laura - FPAC-NRCS, Scarborough, ME" w:date="2022-10-24T06:33:00Z">
            <w:rPr>
              <w:rFonts w:ascii="Georgia" w:hAnsi="Georgia"/>
              <w:sz w:val="24"/>
              <w:szCs w:val="24"/>
            </w:rPr>
          </w:rPrChange>
        </w:rPr>
        <w:pPrChange w:id="190" w:author="Morton, Laura - FPAC-NRCS, Scarborough, ME" w:date="2022-10-24T06:33:00Z">
          <w:pPr/>
        </w:pPrChange>
      </w:pPr>
      <w:del w:id="191" w:author="Morton, Laura - FPAC-NRCS, Scarborough, ME" w:date="2022-10-20T09:59:00Z">
        <w:r w:rsidRPr="00046196">
          <w:rPr>
            <w:rFonts w:ascii="Georgia" w:hAnsi="Georgia"/>
            <w:sz w:val="24"/>
            <w:szCs w:val="24"/>
          </w:rPr>
          <w:delText xml:space="preserve">.  </w:delText>
        </w:r>
      </w:del>
      <w:r w:rsidRPr="00684A86">
        <w:rPr>
          <w:rFonts w:ascii="Georgia" w:hAnsi="Georgia"/>
          <w:sz w:val="24"/>
          <w:szCs w:val="24"/>
        </w:rPr>
        <w:t xml:space="preserve">Runoff is represented by slope and the </w:t>
      </w:r>
      <w:r w:rsidR="003C5585" w:rsidRPr="00684A86">
        <w:rPr>
          <w:rFonts w:ascii="Georgia" w:hAnsi="Georgia"/>
          <w:sz w:val="24"/>
          <w:szCs w:val="24"/>
        </w:rPr>
        <w:t>saturated hydrologic conductivity</w:t>
      </w:r>
      <w:r w:rsidRPr="00684A86">
        <w:rPr>
          <w:rFonts w:ascii="Georgia" w:hAnsi="Georgia"/>
          <w:sz w:val="24"/>
          <w:szCs w:val="24"/>
        </w:rPr>
        <w:t>, which considers soil texture, permeability, restrictive layers, depth, draina</w:t>
      </w:r>
      <w:r w:rsidRPr="00004041">
        <w:rPr>
          <w:rFonts w:ascii="Georgia" w:hAnsi="Georgia"/>
          <w:sz w:val="24"/>
          <w:szCs w:val="24"/>
        </w:rPr>
        <w:t>ge, and shrink-swell potential.  Soil erodibility is represen</w:t>
      </w:r>
      <w:r w:rsidRPr="009D5666">
        <w:rPr>
          <w:rFonts w:ascii="Georgia" w:hAnsi="Georgia"/>
          <w:sz w:val="24"/>
          <w:szCs w:val="24"/>
        </w:rPr>
        <w:t xml:space="preserve">ted by the K factor, which is estimated from soil particle-size distribution, organic matter content, structure, and permeability.  Flooding has the potential of catastrophic surface </w:t>
      </w:r>
      <w:r w:rsidR="00C92DE9" w:rsidRPr="004B23A2">
        <w:rPr>
          <w:rFonts w:ascii="Georgia" w:hAnsi="Georgia"/>
          <w:sz w:val="24"/>
          <w:szCs w:val="24"/>
        </w:rPr>
        <w:t xml:space="preserve">nutrient </w:t>
      </w:r>
      <w:r w:rsidRPr="004B23A2">
        <w:rPr>
          <w:rFonts w:ascii="Georgia" w:hAnsi="Georgia"/>
          <w:sz w:val="24"/>
          <w:szCs w:val="24"/>
        </w:rPr>
        <w:t xml:space="preserve">loss.  It may remove large quantities of </w:t>
      </w:r>
      <w:r w:rsidR="007364ED" w:rsidRPr="004B23A2">
        <w:rPr>
          <w:rFonts w:ascii="Georgia" w:hAnsi="Georgia"/>
          <w:sz w:val="24"/>
          <w:szCs w:val="24"/>
        </w:rPr>
        <w:t>nutrients</w:t>
      </w:r>
      <w:r w:rsidRPr="001308E6">
        <w:rPr>
          <w:rFonts w:ascii="Georgia" w:hAnsi="Georgia"/>
          <w:sz w:val="24"/>
          <w:szCs w:val="24"/>
        </w:rPr>
        <w:t>, either those</w:t>
      </w:r>
      <w:r w:rsidRPr="005F2F31">
        <w:rPr>
          <w:rFonts w:ascii="Georgia" w:hAnsi="Georgia"/>
          <w:sz w:val="24"/>
          <w:szCs w:val="24"/>
        </w:rPr>
        <w:t xml:space="preserve"> in solution or those adsorbed to sediments, in a single event.  Ponding can concentrate </w:t>
      </w:r>
      <w:r w:rsidR="000320D3" w:rsidRPr="0034628B">
        <w:rPr>
          <w:rFonts w:ascii="Georgia" w:hAnsi="Georgia"/>
          <w:sz w:val="24"/>
          <w:szCs w:val="24"/>
        </w:rPr>
        <w:t>nutrients</w:t>
      </w:r>
      <w:r w:rsidRPr="00D71290">
        <w:rPr>
          <w:rFonts w:ascii="Georgia" w:hAnsi="Georgia"/>
          <w:sz w:val="24"/>
          <w:szCs w:val="24"/>
        </w:rPr>
        <w:t xml:space="preserve"> that are surface transported, and draining ponded areas adversely affects the receiving surfa</w:t>
      </w:r>
      <w:r w:rsidRPr="00C362E2">
        <w:rPr>
          <w:rFonts w:ascii="Georgia" w:hAnsi="Georgia"/>
          <w:sz w:val="24"/>
          <w:szCs w:val="24"/>
          <w:rPrChange w:id="192" w:author="Morton, Laura - FPAC-NRCS, Scarborough, ME" w:date="2022-10-24T06:33:00Z">
            <w:rPr>
              <w:rFonts w:ascii="Georgia" w:hAnsi="Georgia"/>
              <w:sz w:val="24"/>
              <w:szCs w:val="24"/>
            </w:rPr>
          </w:rPrChange>
        </w:rPr>
        <w:t>ce waters.</w:t>
      </w:r>
    </w:p>
    <w:p w14:paraId="0DACD42B" w14:textId="77777777" w:rsidR="008A5994" w:rsidRDefault="00C47D49" w:rsidP="00C47D49">
      <w:pPr>
        <w:rPr>
          <w:ins w:id="193" w:author="Morton, Laura - FPAC-NRCS, Scarborough, ME" w:date="2022-10-20T11:23:00Z"/>
          <w:rFonts w:ascii="Georgia" w:hAnsi="Georgia"/>
          <w:sz w:val="24"/>
          <w:szCs w:val="24"/>
        </w:rPr>
      </w:pPr>
      <w:r w:rsidRPr="008F0A61">
        <w:rPr>
          <w:rFonts w:ascii="Georgia" w:hAnsi="Georgia"/>
          <w:sz w:val="24"/>
          <w:szCs w:val="24"/>
        </w:rPr>
        <w:t>Soils are placed into interpretive classes based on their index rating.  Interpretative classes are</w:t>
      </w:r>
      <w:ins w:id="194" w:author="Morton, Laura - FPAC-NRCS, Scarborough, ME" w:date="2022-10-20T11:23:00Z">
        <w:r w:rsidR="008A5994">
          <w:rPr>
            <w:rFonts w:ascii="Georgia" w:hAnsi="Georgia"/>
            <w:sz w:val="24"/>
            <w:szCs w:val="24"/>
          </w:rPr>
          <w:t>:</w:t>
        </w:r>
      </w:ins>
    </w:p>
    <w:tbl>
      <w:tblPr>
        <w:tblStyle w:val="TableGrid"/>
        <w:tblW w:w="0" w:type="auto"/>
        <w:tblLook w:val="04A0" w:firstRow="1" w:lastRow="0" w:firstColumn="1" w:lastColumn="0" w:noHBand="0" w:noVBand="1"/>
        <w:tblPrChange w:id="195" w:author="Morton, Laura - FPAC-NRCS, Scarborough, ME" w:date="2022-10-20T11:26:00Z">
          <w:tblPr>
            <w:tblStyle w:val="TableGrid"/>
            <w:tblW w:w="0" w:type="auto"/>
            <w:tblLook w:val="04A0" w:firstRow="1" w:lastRow="0" w:firstColumn="1" w:lastColumn="0" w:noHBand="0" w:noVBand="1"/>
          </w:tblPr>
        </w:tblPrChange>
      </w:tblPr>
      <w:tblGrid>
        <w:gridCol w:w="2155"/>
        <w:gridCol w:w="1710"/>
        <w:gridCol w:w="5485"/>
        <w:tblGridChange w:id="196">
          <w:tblGrid>
            <w:gridCol w:w="1795"/>
            <w:gridCol w:w="268"/>
            <w:gridCol w:w="1053"/>
            <w:gridCol w:w="389"/>
            <w:gridCol w:w="180"/>
            <w:gridCol w:w="2548"/>
            <w:gridCol w:w="3117"/>
          </w:tblGrid>
        </w:tblGridChange>
      </w:tblGrid>
      <w:tr w:rsidR="008F28F5" w14:paraId="5F0CFD39" w14:textId="77777777" w:rsidTr="008F28F5">
        <w:trPr>
          <w:ins w:id="197" w:author="Morton, Laura - FPAC-NRCS, Scarborough, ME" w:date="2022-10-20T11:23:00Z"/>
        </w:trPr>
        <w:tc>
          <w:tcPr>
            <w:tcW w:w="2155" w:type="dxa"/>
            <w:tcPrChange w:id="198" w:author="Morton, Laura - FPAC-NRCS, Scarborough, ME" w:date="2022-10-20T11:26:00Z">
              <w:tcPr>
                <w:tcW w:w="3116" w:type="dxa"/>
                <w:gridSpan w:val="3"/>
              </w:tcPr>
            </w:tcPrChange>
          </w:tcPr>
          <w:p w14:paraId="2273E353" w14:textId="1D5C076C" w:rsidR="008F28F5" w:rsidRDefault="008F28F5" w:rsidP="00C47D49">
            <w:pPr>
              <w:rPr>
                <w:ins w:id="199" w:author="Morton, Laura - FPAC-NRCS, Scarborough, ME" w:date="2022-10-20T11:23:00Z"/>
                <w:rFonts w:ascii="Georgia" w:hAnsi="Georgia"/>
                <w:sz w:val="24"/>
                <w:szCs w:val="24"/>
              </w:rPr>
            </w:pPr>
            <w:ins w:id="200" w:author="Morton, Laura - FPAC-NRCS, Scarborough, ME" w:date="2022-10-20T11:23:00Z">
              <w:r>
                <w:rPr>
                  <w:rFonts w:ascii="Georgia" w:hAnsi="Georgia"/>
                  <w:sz w:val="24"/>
                  <w:szCs w:val="24"/>
                </w:rPr>
                <w:t>Rating</w:t>
              </w:r>
            </w:ins>
          </w:p>
        </w:tc>
        <w:tc>
          <w:tcPr>
            <w:tcW w:w="1710" w:type="dxa"/>
            <w:tcPrChange w:id="201" w:author="Morton, Laura - FPAC-NRCS, Scarborough, ME" w:date="2022-10-20T11:26:00Z">
              <w:tcPr>
                <w:tcW w:w="3117" w:type="dxa"/>
                <w:gridSpan w:val="3"/>
              </w:tcPr>
            </w:tcPrChange>
          </w:tcPr>
          <w:p w14:paraId="52E4BD9E" w14:textId="0BDD5706" w:rsidR="008F28F5" w:rsidRDefault="008F28F5" w:rsidP="00C47D49">
            <w:pPr>
              <w:rPr>
                <w:ins w:id="202" w:author="Morton, Laura - FPAC-NRCS, Scarborough, ME" w:date="2022-10-20T11:23:00Z"/>
                <w:rFonts w:ascii="Georgia" w:hAnsi="Georgia"/>
                <w:sz w:val="24"/>
                <w:szCs w:val="24"/>
              </w:rPr>
            </w:pPr>
            <w:ins w:id="203" w:author="Morton, Laura - FPAC-NRCS, Scarborough, ME" w:date="2022-10-20T11:24:00Z">
              <w:r>
                <w:rPr>
                  <w:rFonts w:ascii="Georgia" w:hAnsi="Georgia"/>
                  <w:sz w:val="24"/>
                  <w:szCs w:val="24"/>
                </w:rPr>
                <w:t>Description</w:t>
              </w:r>
            </w:ins>
          </w:p>
        </w:tc>
        <w:tc>
          <w:tcPr>
            <w:tcW w:w="5485" w:type="dxa"/>
            <w:tcPrChange w:id="204" w:author="Morton, Laura - FPAC-NRCS, Scarborough, ME" w:date="2022-10-20T11:26:00Z">
              <w:tcPr>
                <w:tcW w:w="3117" w:type="dxa"/>
              </w:tcPr>
            </w:tcPrChange>
          </w:tcPr>
          <w:p w14:paraId="2C4B47C4" w14:textId="374A201D" w:rsidR="008F28F5" w:rsidRDefault="008F28F5" w:rsidP="00C47D49">
            <w:pPr>
              <w:rPr>
                <w:ins w:id="205" w:author="Morton, Laura - FPAC-NRCS, Scarborough, ME" w:date="2022-10-20T11:23:00Z"/>
                <w:rFonts w:ascii="Georgia" w:hAnsi="Georgia"/>
                <w:sz w:val="24"/>
                <w:szCs w:val="24"/>
              </w:rPr>
            </w:pPr>
            <w:ins w:id="206" w:author="Morton, Laura - FPAC-NRCS, Scarborough, ME" w:date="2022-10-20T11:24:00Z">
              <w:r>
                <w:rPr>
                  <w:rFonts w:ascii="Georgia" w:hAnsi="Georgia"/>
                  <w:sz w:val="24"/>
                  <w:szCs w:val="24"/>
                </w:rPr>
                <w:t>Values</w:t>
              </w:r>
            </w:ins>
          </w:p>
        </w:tc>
      </w:tr>
      <w:tr w:rsidR="008F28F5" w14:paraId="2A487A1A" w14:textId="77777777" w:rsidTr="008F28F5">
        <w:trPr>
          <w:ins w:id="207" w:author="Morton, Laura - FPAC-NRCS, Scarborough, ME" w:date="2022-10-20T11:23:00Z"/>
        </w:trPr>
        <w:tc>
          <w:tcPr>
            <w:tcW w:w="2155" w:type="dxa"/>
            <w:tcPrChange w:id="208" w:author="Morton, Laura - FPAC-NRCS, Scarborough, ME" w:date="2022-10-20T11:26:00Z">
              <w:tcPr>
                <w:tcW w:w="3116" w:type="dxa"/>
                <w:gridSpan w:val="3"/>
              </w:tcPr>
            </w:tcPrChange>
          </w:tcPr>
          <w:p w14:paraId="105B5771" w14:textId="450CA4AA" w:rsidR="008F28F5" w:rsidRDefault="008F28F5" w:rsidP="00C47D49">
            <w:pPr>
              <w:rPr>
                <w:ins w:id="209" w:author="Morton, Laura - FPAC-NRCS, Scarborough, ME" w:date="2022-10-20T11:23:00Z"/>
                <w:rFonts w:ascii="Georgia" w:hAnsi="Georgia"/>
                <w:sz w:val="24"/>
                <w:szCs w:val="24"/>
              </w:rPr>
            </w:pPr>
            <w:ins w:id="210" w:author="Morton, Laura - FPAC-NRCS, Scarborough, ME" w:date="2022-10-20T11:24:00Z">
              <w:r>
                <w:rPr>
                  <w:rFonts w:ascii="Georgia" w:hAnsi="Georgia"/>
                  <w:sz w:val="24"/>
                  <w:szCs w:val="24"/>
                </w:rPr>
                <w:t>Low</w:t>
              </w:r>
              <w:r w:rsidRPr="008F0A61">
                <w:rPr>
                  <w:rFonts w:ascii="Georgia" w:hAnsi="Georgia"/>
                  <w:sz w:val="24"/>
                  <w:szCs w:val="24"/>
                </w:rPr>
                <w:t xml:space="preserve"> </w:t>
              </w:r>
            </w:ins>
          </w:p>
        </w:tc>
        <w:tc>
          <w:tcPr>
            <w:tcW w:w="1710" w:type="dxa"/>
            <w:tcPrChange w:id="211" w:author="Morton, Laura - FPAC-NRCS, Scarborough, ME" w:date="2022-10-20T11:26:00Z">
              <w:tcPr>
                <w:tcW w:w="3117" w:type="dxa"/>
                <w:gridSpan w:val="3"/>
              </w:tcPr>
            </w:tcPrChange>
          </w:tcPr>
          <w:p w14:paraId="1B363476" w14:textId="2C3C87F6" w:rsidR="008F28F5" w:rsidRDefault="008F28F5" w:rsidP="00C47D49">
            <w:pPr>
              <w:rPr>
                <w:ins w:id="212" w:author="Morton, Laura - FPAC-NRCS, Scarborough, ME" w:date="2022-10-20T11:23:00Z"/>
                <w:rFonts w:ascii="Georgia" w:hAnsi="Georgia"/>
                <w:sz w:val="24"/>
                <w:szCs w:val="24"/>
              </w:rPr>
            </w:pPr>
            <w:ins w:id="213" w:author="Morton, Laura - FPAC-NRCS, Scarborough, ME" w:date="2022-10-20T11:24:00Z">
              <w:r>
                <w:rPr>
                  <w:rFonts w:ascii="Georgia" w:hAnsi="Georgia"/>
                  <w:sz w:val="24"/>
                  <w:szCs w:val="24"/>
                </w:rPr>
                <w:t>Not sensitive</w:t>
              </w:r>
            </w:ins>
          </w:p>
        </w:tc>
        <w:tc>
          <w:tcPr>
            <w:tcW w:w="5485" w:type="dxa"/>
            <w:tcPrChange w:id="214" w:author="Morton, Laura - FPAC-NRCS, Scarborough, ME" w:date="2022-10-20T11:26:00Z">
              <w:tcPr>
                <w:tcW w:w="3117" w:type="dxa"/>
              </w:tcPr>
            </w:tcPrChange>
          </w:tcPr>
          <w:p w14:paraId="0987655E" w14:textId="0135633B" w:rsidR="008F28F5" w:rsidRDefault="008F28F5" w:rsidP="00C47D49">
            <w:pPr>
              <w:rPr>
                <w:ins w:id="215" w:author="Morton, Laura - FPAC-NRCS, Scarborough, ME" w:date="2022-10-20T11:23:00Z"/>
                <w:rFonts w:ascii="Georgia" w:hAnsi="Georgia"/>
                <w:sz w:val="24"/>
                <w:szCs w:val="24"/>
              </w:rPr>
            </w:pPr>
            <w:ins w:id="216" w:author="Morton, Laura - FPAC-NRCS, Scarborough, ME" w:date="2022-10-20T11:24:00Z">
              <w:r w:rsidRPr="008F0A61">
                <w:rPr>
                  <w:rFonts w:ascii="Georgia" w:hAnsi="Georgia"/>
                  <w:sz w:val="24"/>
                  <w:szCs w:val="24"/>
                </w:rPr>
                <w:t>index rating &gt; 0</w:t>
              </w:r>
              <w:del w:id="217" w:author="Nemecek, Jason - NRCS - Fort Collins, CO" w:date="2022-10-24T07:16:00Z">
                <w:r w:rsidRPr="008F0A61" w:rsidDel="00B827CB">
                  <w:rPr>
                    <w:rFonts w:ascii="Georgia" w:hAnsi="Georgia"/>
                    <w:sz w:val="24"/>
                    <w:szCs w:val="24"/>
                  </w:rPr>
                  <w:delText xml:space="preserve">.000281452 </w:delText>
                </w:r>
              </w:del>
              <w:r w:rsidRPr="008F0A61">
                <w:rPr>
                  <w:rFonts w:ascii="Georgia" w:hAnsi="Georgia"/>
                  <w:sz w:val="24"/>
                  <w:szCs w:val="24"/>
                </w:rPr>
                <w:t>and &lt;= 5.99</w:t>
              </w:r>
              <w:del w:id="218" w:author="Nemecek, Jason - NRCS - Fort Collins, CO" w:date="2022-10-24T07:16:00Z">
                <w:r w:rsidRPr="008F0A61" w:rsidDel="00B827CB">
                  <w:rPr>
                    <w:rFonts w:ascii="Georgia" w:hAnsi="Georgia"/>
                    <w:sz w:val="24"/>
                    <w:szCs w:val="24"/>
                  </w:rPr>
                  <w:delText>0581464</w:delText>
                </w:r>
              </w:del>
            </w:ins>
          </w:p>
        </w:tc>
      </w:tr>
      <w:tr w:rsidR="008F28F5" w14:paraId="4470E7BD" w14:textId="77777777" w:rsidTr="008F28F5">
        <w:trPr>
          <w:ins w:id="219" w:author="Morton, Laura - FPAC-NRCS, Scarborough, ME" w:date="2022-10-20T11:23:00Z"/>
        </w:trPr>
        <w:tc>
          <w:tcPr>
            <w:tcW w:w="2155" w:type="dxa"/>
            <w:tcPrChange w:id="220" w:author="Morton, Laura - FPAC-NRCS, Scarborough, ME" w:date="2022-10-20T11:26:00Z">
              <w:tcPr>
                <w:tcW w:w="3116" w:type="dxa"/>
                <w:gridSpan w:val="3"/>
              </w:tcPr>
            </w:tcPrChange>
          </w:tcPr>
          <w:p w14:paraId="3980FEB4" w14:textId="1115ED4B" w:rsidR="008F28F5" w:rsidRDefault="008F28F5" w:rsidP="00C47D49">
            <w:pPr>
              <w:rPr>
                <w:ins w:id="221" w:author="Morton, Laura - FPAC-NRCS, Scarborough, ME" w:date="2022-10-20T11:23:00Z"/>
                <w:rFonts w:ascii="Georgia" w:hAnsi="Georgia"/>
                <w:sz w:val="24"/>
                <w:szCs w:val="24"/>
              </w:rPr>
            </w:pPr>
            <w:ins w:id="222" w:author="Morton, Laura - FPAC-NRCS, Scarborough, ME" w:date="2022-10-20T11:24:00Z">
              <w:r w:rsidRPr="008F0A61">
                <w:rPr>
                  <w:rFonts w:ascii="Georgia" w:hAnsi="Georgia"/>
                  <w:sz w:val="24"/>
                  <w:szCs w:val="24"/>
                </w:rPr>
                <w:t>Moderately Low</w:t>
              </w:r>
            </w:ins>
          </w:p>
        </w:tc>
        <w:tc>
          <w:tcPr>
            <w:tcW w:w="1710" w:type="dxa"/>
            <w:tcPrChange w:id="223" w:author="Morton, Laura - FPAC-NRCS, Scarborough, ME" w:date="2022-10-20T11:26:00Z">
              <w:tcPr>
                <w:tcW w:w="3117" w:type="dxa"/>
                <w:gridSpan w:val="3"/>
              </w:tcPr>
            </w:tcPrChange>
          </w:tcPr>
          <w:p w14:paraId="24B80F44" w14:textId="77777777" w:rsidR="008F28F5" w:rsidRDefault="008F28F5" w:rsidP="00C47D49">
            <w:pPr>
              <w:rPr>
                <w:ins w:id="224" w:author="Morton, Laura - FPAC-NRCS, Scarborough, ME" w:date="2022-10-20T11:23:00Z"/>
                <w:rFonts w:ascii="Georgia" w:hAnsi="Georgia"/>
                <w:sz w:val="24"/>
                <w:szCs w:val="24"/>
              </w:rPr>
            </w:pPr>
          </w:p>
        </w:tc>
        <w:tc>
          <w:tcPr>
            <w:tcW w:w="5485" w:type="dxa"/>
            <w:tcPrChange w:id="225" w:author="Morton, Laura - FPAC-NRCS, Scarborough, ME" w:date="2022-10-20T11:26:00Z">
              <w:tcPr>
                <w:tcW w:w="3117" w:type="dxa"/>
              </w:tcPr>
            </w:tcPrChange>
          </w:tcPr>
          <w:p w14:paraId="442E6F4E" w14:textId="2F8F58BC" w:rsidR="008F28F5" w:rsidRDefault="008F28F5" w:rsidP="00C47D49">
            <w:pPr>
              <w:rPr>
                <w:ins w:id="226" w:author="Morton, Laura - FPAC-NRCS, Scarborough, ME" w:date="2022-10-20T11:23:00Z"/>
                <w:rFonts w:ascii="Georgia" w:hAnsi="Georgia"/>
                <w:sz w:val="24"/>
                <w:szCs w:val="24"/>
              </w:rPr>
            </w:pPr>
            <w:ins w:id="227" w:author="Morton, Laura - FPAC-NRCS, Scarborough, ME" w:date="2022-10-20T11:25:00Z">
              <w:r w:rsidRPr="008F0A61">
                <w:rPr>
                  <w:rFonts w:ascii="Georgia" w:hAnsi="Georgia"/>
                  <w:sz w:val="24"/>
                  <w:szCs w:val="24"/>
                </w:rPr>
                <w:t>index rating &gt; 5.99</w:t>
              </w:r>
              <w:del w:id="228" w:author="Nemecek, Jason - NRCS - Fort Collins, CO" w:date="2022-10-24T07:16:00Z">
                <w:r w:rsidRPr="008F0A61" w:rsidDel="00B827CB">
                  <w:rPr>
                    <w:rFonts w:ascii="Georgia" w:hAnsi="Georgia"/>
                    <w:sz w:val="24"/>
                    <w:szCs w:val="24"/>
                  </w:rPr>
                  <w:delText>0581465</w:delText>
                </w:r>
              </w:del>
              <w:r w:rsidRPr="008F0A61">
                <w:rPr>
                  <w:rFonts w:ascii="Georgia" w:hAnsi="Georgia"/>
                  <w:sz w:val="24"/>
                  <w:szCs w:val="24"/>
                </w:rPr>
                <w:t xml:space="preserve"> and &lt;= 28.6</w:t>
              </w:r>
              <w:del w:id="229" w:author="Nemecek, Jason - NRCS - Fort Collins, CO" w:date="2022-10-24T07:16:00Z">
                <w:r w:rsidRPr="008F0A61" w:rsidDel="00B827CB">
                  <w:rPr>
                    <w:rFonts w:ascii="Georgia" w:hAnsi="Georgia"/>
                    <w:sz w:val="24"/>
                    <w:szCs w:val="24"/>
                  </w:rPr>
                  <w:delText>6695351</w:delText>
                </w:r>
              </w:del>
            </w:ins>
            <w:ins w:id="230" w:author="Nemecek, Jason - NRCS - Fort Collins, CO" w:date="2022-10-24T07:16:00Z">
              <w:r w:rsidR="00B827CB">
                <w:rPr>
                  <w:rFonts w:ascii="Georgia" w:hAnsi="Georgia"/>
                  <w:sz w:val="24"/>
                  <w:szCs w:val="24"/>
                </w:rPr>
                <w:t>7</w:t>
              </w:r>
            </w:ins>
          </w:p>
        </w:tc>
      </w:tr>
      <w:tr w:rsidR="008F28F5" w14:paraId="2BF16BE8" w14:textId="77777777" w:rsidTr="008F28F5">
        <w:trPr>
          <w:ins w:id="231" w:author="Morton, Laura - FPAC-NRCS, Scarborough, ME" w:date="2022-10-20T11:25:00Z"/>
        </w:trPr>
        <w:tc>
          <w:tcPr>
            <w:tcW w:w="2155" w:type="dxa"/>
            <w:tcPrChange w:id="232" w:author="Morton, Laura - FPAC-NRCS, Scarborough, ME" w:date="2022-10-20T11:26:00Z">
              <w:tcPr>
                <w:tcW w:w="1795" w:type="dxa"/>
              </w:tcPr>
            </w:tcPrChange>
          </w:tcPr>
          <w:p w14:paraId="3ECB4D0C" w14:textId="2C0DCD41" w:rsidR="008F28F5" w:rsidRPr="008F0A61" w:rsidRDefault="008F28F5" w:rsidP="00C47D49">
            <w:pPr>
              <w:rPr>
                <w:ins w:id="233" w:author="Morton, Laura - FPAC-NRCS, Scarborough, ME" w:date="2022-10-20T11:25:00Z"/>
                <w:rFonts w:ascii="Georgia" w:hAnsi="Georgia"/>
                <w:sz w:val="24"/>
                <w:szCs w:val="24"/>
              </w:rPr>
            </w:pPr>
            <w:ins w:id="234" w:author="Morton, Laura - FPAC-NRCS, Scarborough, ME" w:date="2022-10-20T11:25:00Z">
              <w:r w:rsidRPr="008F0A61">
                <w:rPr>
                  <w:rFonts w:ascii="Georgia" w:hAnsi="Georgia"/>
                  <w:sz w:val="24"/>
                  <w:szCs w:val="24"/>
                </w:rPr>
                <w:t>Moderate</w:t>
              </w:r>
            </w:ins>
          </w:p>
        </w:tc>
        <w:tc>
          <w:tcPr>
            <w:tcW w:w="1710" w:type="dxa"/>
            <w:tcPrChange w:id="235" w:author="Morton, Laura - FPAC-NRCS, Scarborough, ME" w:date="2022-10-20T11:26:00Z">
              <w:tcPr>
                <w:tcW w:w="1710" w:type="dxa"/>
                <w:gridSpan w:val="3"/>
              </w:tcPr>
            </w:tcPrChange>
          </w:tcPr>
          <w:p w14:paraId="1857A81E" w14:textId="77777777" w:rsidR="008F28F5" w:rsidRDefault="008F28F5" w:rsidP="00C47D49">
            <w:pPr>
              <w:rPr>
                <w:ins w:id="236" w:author="Morton, Laura - FPAC-NRCS, Scarborough, ME" w:date="2022-10-20T11:25:00Z"/>
                <w:rFonts w:ascii="Georgia" w:hAnsi="Georgia"/>
                <w:sz w:val="24"/>
                <w:szCs w:val="24"/>
              </w:rPr>
            </w:pPr>
          </w:p>
        </w:tc>
        <w:tc>
          <w:tcPr>
            <w:tcW w:w="5485" w:type="dxa"/>
            <w:tcPrChange w:id="237" w:author="Morton, Laura - FPAC-NRCS, Scarborough, ME" w:date="2022-10-20T11:26:00Z">
              <w:tcPr>
                <w:tcW w:w="5845" w:type="dxa"/>
                <w:gridSpan w:val="3"/>
              </w:tcPr>
            </w:tcPrChange>
          </w:tcPr>
          <w:p w14:paraId="75D949CE" w14:textId="7604C89A" w:rsidR="008F28F5" w:rsidRPr="008F0A61" w:rsidRDefault="008F28F5" w:rsidP="00C47D49">
            <w:pPr>
              <w:rPr>
                <w:ins w:id="238" w:author="Morton, Laura - FPAC-NRCS, Scarborough, ME" w:date="2022-10-20T11:25:00Z"/>
                <w:rFonts w:ascii="Georgia" w:hAnsi="Georgia"/>
                <w:sz w:val="24"/>
                <w:szCs w:val="24"/>
              </w:rPr>
            </w:pPr>
            <w:ins w:id="239" w:author="Morton, Laura - FPAC-NRCS, Scarborough, ME" w:date="2022-10-20T11:25:00Z">
              <w:r w:rsidRPr="008F0A61">
                <w:rPr>
                  <w:rFonts w:ascii="Georgia" w:hAnsi="Georgia"/>
                  <w:sz w:val="24"/>
                  <w:szCs w:val="24"/>
                </w:rPr>
                <w:t>rating index &gt; 28.6</w:t>
              </w:r>
              <w:del w:id="240" w:author="Nemecek, Jason - NRCS - Fort Collins, CO" w:date="2022-10-24T07:17:00Z">
                <w:r w:rsidRPr="008F0A61" w:rsidDel="00B827CB">
                  <w:rPr>
                    <w:rFonts w:ascii="Georgia" w:hAnsi="Georgia"/>
                    <w:sz w:val="24"/>
                    <w:szCs w:val="24"/>
                  </w:rPr>
                  <w:delText>6695352</w:delText>
                </w:r>
              </w:del>
            </w:ins>
            <w:ins w:id="241" w:author="Nemecek, Jason - NRCS - Fort Collins, CO" w:date="2022-10-24T07:17:00Z">
              <w:r w:rsidR="00B827CB">
                <w:rPr>
                  <w:rFonts w:ascii="Georgia" w:hAnsi="Georgia"/>
                  <w:sz w:val="24"/>
                  <w:szCs w:val="24"/>
                </w:rPr>
                <w:t>7</w:t>
              </w:r>
            </w:ins>
            <w:ins w:id="242" w:author="Morton, Laura - FPAC-NRCS, Scarborough, ME" w:date="2022-10-20T11:25:00Z">
              <w:r w:rsidRPr="008F0A61">
                <w:rPr>
                  <w:rFonts w:ascii="Georgia" w:hAnsi="Georgia"/>
                  <w:sz w:val="24"/>
                  <w:szCs w:val="24"/>
                </w:rPr>
                <w:t xml:space="preserve"> and &lt;= 114.5</w:t>
              </w:r>
              <w:del w:id="243" w:author="Nemecek, Jason - NRCS - Fort Collins, CO" w:date="2022-10-24T07:17:00Z">
                <w:r w:rsidRPr="008F0A61" w:rsidDel="00B827CB">
                  <w:rPr>
                    <w:rFonts w:ascii="Georgia" w:hAnsi="Georgia"/>
                    <w:sz w:val="24"/>
                    <w:szCs w:val="24"/>
                  </w:rPr>
                  <w:delText>087057</w:delText>
                </w:r>
              </w:del>
            </w:ins>
            <w:ins w:id="244" w:author="Nemecek, Jason - NRCS - Fort Collins, CO" w:date="2022-10-24T07:17:00Z">
              <w:r w:rsidR="00B827CB">
                <w:rPr>
                  <w:rFonts w:ascii="Georgia" w:hAnsi="Georgia"/>
                  <w:sz w:val="24"/>
                  <w:szCs w:val="24"/>
                </w:rPr>
                <w:t>1</w:t>
              </w:r>
            </w:ins>
          </w:p>
        </w:tc>
      </w:tr>
      <w:tr w:rsidR="008F28F5" w14:paraId="32703F37" w14:textId="77777777" w:rsidTr="008F28F5">
        <w:trPr>
          <w:ins w:id="245" w:author="Morton, Laura - FPAC-NRCS, Scarborough, ME" w:date="2022-10-20T11:25:00Z"/>
        </w:trPr>
        <w:tc>
          <w:tcPr>
            <w:tcW w:w="2155" w:type="dxa"/>
            <w:tcPrChange w:id="246" w:author="Morton, Laura - FPAC-NRCS, Scarborough, ME" w:date="2022-10-20T11:26:00Z">
              <w:tcPr>
                <w:tcW w:w="1795" w:type="dxa"/>
              </w:tcPr>
            </w:tcPrChange>
          </w:tcPr>
          <w:p w14:paraId="631F2C40" w14:textId="447BFDB1" w:rsidR="008F28F5" w:rsidRPr="008F0A61" w:rsidRDefault="008F28F5" w:rsidP="00C47D49">
            <w:pPr>
              <w:rPr>
                <w:ins w:id="247" w:author="Morton, Laura - FPAC-NRCS, Scarborough, ME" w:date="2022-10-20T11:25:00Z"/>
                <w:rFonts w:ascii="Georgia" w:hAnsi="Georgia"/>
                <w:sz w:val="24"/>
                <w:szCs w:val="24"/>
              </w:rPr>
            </w:pPr>
            <w:ins w:id="248" w:author="Morton, Laura - FPAC-NRCS, Scarborough, ME" w:date="2022-10-20T11:25:00Z">
              <w:r w:rsidRPr="008F0A61">
                <w:rPr>
                  <w:rFonts w:ascii="Georgia" w:hAnsi="Georgia"/>
                  <w:sz w:val="24"/>
                  <w:szCs w:val="24"/>
                </w:rPr>
                <w:t>Moderately High</w:t>
              </w:r>
            </w:ins>
          </w:p>
        </w:tc>
        <w:tc>
          <w:tcPr>
            <w:tcW w:w="1710" w:type="dxa"/>
            <w:tcPrChange w:id="249" w:author="Morton, Laura - FPAC-NRCS, Scarborough, ME" w:date="2022-10-20T11:26:00Z">
              <w:tcPr>
                <w:tcW w:w="1710" w:type="dxa"/>
                <w:gridSpan w:val="3"/>
              </w:tcPr>
            </w:tcPrChange>
          </w:tcPr>
          <w:p w14:paraId="3DF16FA3" w14:textId="77777777" w:rsidR="008F28F5" w:rsidRDefault="008F28F5" w:rsidP="00C47D49">
            <w:pPr>
              <w:rPr>
                <w:ins w:id="250" w:author="Morton, Laura - FPAC-NRCS, Scarborough, ME" w:date="2022-10-20T11:25:00Z"/>
                <w:rFonts w:ascii="Georgia" w:hAnsi="Georgia"/>
                <w:sz w:val="24"/>
                <w:szCs w:val="24"/>
              </w:rPr>
            </w:pPr>
          </w:p>
        </w:tc>
        <w:tc>
          <w:tcPr>
            <w:tcW w:w="5485" w:type="dxa"/>
            <w:tcPrChange w:id="251" w:author="Morton, Laura - FPAC-NRCS, Scarborough, ME" w:date="2022-10-20T11:26:00Z">
              <w:tcPr>
                <w:tcW w:w="5845" w:type="dxa"/>
                <w:gridSpan w:val="3"/>
              </w:tcPr>
            </w:tcPrChange>
          </w:tcPr>
          <w:p w14:paraId="725498A1" w14:textId="14142391" w:rsidR="008F28F5" w:rsidRPr="008F0A61" w:rsidRDefault="008F28F5" w:rsidP="00C47D49">
            <w:pPr>
              <w:rPr>
                <w:ins w:id="252" w:author="Morton, Laura - FPAC-NRCS, Scarborough, ME" w:date="2022-10-20T11:25:00Z"/>
                <w:rFonts w:ascii="Georgia" w:hAnsi="Georgia"/>
                <w:sz w:val="24"/>
                <w:szCs w:val="24"/>
              </w:rPr>
            </w:pPr>
            <w:ins w:id="253" w:author="Morton, Laura - FPAC-NRCS, Scarborough, ME" w:date="2022-10-20T11:26:00Z">
              <w:r w:rsidRPr="008F0A61">
                <w:rPr>
                  <w:rFonts w:ascii="Georgia" w:hAnsi="Georgia"/>
                  <w:sz w:val="24"/>
                  <w:szCs w:val="24"/>
                </w:rPr>
                <w:t>rating index &gt; 114.5</w:t>
              </w:r>
              <w:del w:id="254" w:author="Nemecek, Jason - NRCS - Fort Collins, CO" w:date="2022-10-24T07:17:00Z">
                <w:r w:rsidRPr="008F0A61" w:rsidDel="00B827CB">
                  <w:rPr>
                    <w:rFonts w:ascii="Georgia" w:hAnsi="Georgia"/>
                    <w:sz w:val="24"/>
                    <w:szCs w:val="24"/>
                  </w:rPr>
                  <w:delText>087058</w:delText>
                </w:r>
              </w:del>
            </w:ins>
            <w:ins w:id="255" w:author="Nemecek, Jason - NRCS - Fort Collins, CO" w:date="2022-10-24T07:17:00Z">
              <w:r w:rsidR="00B827CB">
                <w:rPr>
                  <w:rFonts w:ascii="Georgia" w:hAnsi="Georgia"/>
                  <w:sz w:val="24"/>
                  <w:szCs w:val="24"/>
                </w:rPr>
                <w:t>1</w:t>
              </w:r>
            </w:ins>
            <w:ins w:id="256" w:author="Morton, Laura - FPAC-NRCS, Scarborough, ME" w:date="2022-10-20T11:26:00Z">
              <w:r w:rsidRPr="008F0A61">
                <w:rPr>
                  <w:rFonts w:ascii="Georgia" w:hAnsi="Georgia"/>
                  <w:sz w:val="24"/>
                  <w:szCs w:val="24"/>
                </w:rPr>
                <w:t xml:space="preserve"> and &lt;= 439.46</w:t>
              </w:r>
              <w:del w:id="257" w:author="Nemecek, Jason - NRCS - Fort Collins, CO" w:date="2022-10-24T07:17:00Z">
                <w:r w:rsidRPr="008F0A61" w:rsidDel="00B827CB">
                  <w:rPr>
                    <w:rFonts w:ascii="Georgia" w:hAnsi="Georgia"/>
                    <w:sz w:val="24"/>
                    <w:szCs w:val="24"/>
                  </w:rPr>
                  <w:delText>39675</w:delText>
                </w:r>
              </w:del>
            </w:ins>
          </w:p>
        </w:tc>
      </w:tr>
      <w:tr w:rsidR="008F28F5" w14:paraId="4C612FB4" w14:textId="77777777" w:rsidTr="008F28F5">
        <w:trPr>
          <w:ins w:id="258" w:author="Morton, Laura - FPAC-NRCS, Scarborough, ME" w:date="2022-10-20T11:26:00Z"/>
        </w:trPr>
        <w:tc>
          <w:tcPr>
            <w:tcW w:w="2155" w:type="dxa"/>
            <w:tcPrChange w:id="259" w:author="Morton, Laura - FPAC-NRCS, Scarborough, ME" w:date="2022-10-20T11:26:00Z">
              <w:tcPr>
                <w:tcW w:w="2063" w:type="dxa"/>
                <w:gridSpan w:val="2"/>
              </w:tcPr>
            </w:tcPrChange>
          </w:tcPr>
          <w:p w14:paraId="7EE83D2E" w14:textId="37FDF5D5" w:rsidR="008F28F5" w:rsidRPr="008F0A61" w:rsidRDefault="008F28F5" w:rsidP="00C47D49">
            <w:pPr>
              <w:rPr>
                <w:ins w:id="260" w:author="Morton, Laura - FPAC-NRCS, Scarborough, ME" w:date="2022-10-20T11:26:00Z"/>
                <w:rFonts w:ascii="Georgia" w:hAnsi="Georgia"/>
                <w:sz w:val="24"/>
                <w:szCs w:val="24"/>
              </w:rPr>
            </w:pPr>
            <w:ins w:id="261" w:author="Morton, Laura - FPAC-NRCS, Scarborough, ME" w:date="2022-10-20T11:26:00Z">
              <w:r w:rsidRPr="008F0A61">
                <w:rPr>
                  <w:rFonts w:ascii="Georgia" w:hAnsi="Georgia"/>
                  <w:sz w:val="24"/>
                  <w:szCs w:val="24"/>
                </w:rPr>
                <w:t>High</w:t>
              </w:r>
            </w:ins>
          </w:p>
        </w:tc>
        <w:tc>
          <w:tcPr>
            <w:tcW w:w="1710" w:type="dxa"/>
            <w:tcPrChange w:id="262" w:author="Morton, Laura - FPAC-NRCS, Scarborough, ME" w:date="2022-10-20T11:26:00Z">
              <w:tcPr>
                <w:tcW w:w="1622" w:type="dxa"/>
                <w:gridSpan w:val="3"/>
              </w:tcPr>
            </w:tcPrChange>
          </w:tcPr>
          <w:p w14:paraId="2E800F0A" w14:textId="77777777" w:rsidR="008F28F5" w:rsidRDefault="008F28F5" w:rsidP="00C47D49">
            <w:pPr>
              <w:rPr>
                <w:ins w:id="263" w:author="Morton, Laura - FPAC-NRCS, Scarborough, ME" w:date="2022-10-20T11:26:00Z"/>
                <w:rFonts w:ascii="Georgia" w:hAnsi="Georgia"/>
                <w:sz w:val="24"/>
                <w:szCs w:val="24"/>
              </w:rPr>
            </w:pPr>
          </w:p>
        </w:tc>
        <w:tc>
          <w:tcPr>
            <w:tcW w:w="5485" w:type="dxa"/>
            <w:tcPrChange w:id="264" w:author="Morton, Laura - FPAC-NRCS, Scarborough, ME" w:date="2022-10-20T11:26:00Z">
              <w:tcPr>
                <w:tcW w:w="5665" w:type="dxa"/>
                <w:gridSpan w:val="2"/>
              </w:tcPr>
            </w:tcPrChange>
          </w:tcPr>
          <w:p w14:paraId="01CDB9E5" w14:textId="03C63208" w:rsidR="008F28F5" w:rsidRPr="008F0A61" w:rsidRDefault="008F28F5" w:rsidP="00C47D49">
            <w:pPr>
              <w:rPr>
                <w:ins w:id="265" w:author="Morton, Laura - FPAC-NRCS, Scarborough, ME" w:date="2022-10-20T11:26:00Z"/>
                <w:rFonts w:ascii="Georgia" w:hAnsi="Georgia"/>
                <w:sz w:val="24"/>
                <w:szCs w:val="24"/>
              </w:rPr>
            </w:pPr>
            <w:ins w:id="266" w:author="Morton, Laura - FPAC-NRCS, Scarborough, ME" w:date="2022-10-20T11:26:00Z">
              <w:r w:rsidRPr="008F0A61">
                <w:rPr>
                  <w:rFonts w:ascii="Georgia" w:hAnsi="Georgia"/>
                  <w:sz w:val="24"/>
                  <w:szCs w:val="24"/>
                </w:rPr>
                <w:t>rating index &gt; 439.46</w:t>
              </w:r>
              <w:del w:id="267" w:author="Nemecek, Jason - NRCS - Fort Collins, CO" w:date="2022-10-24T07:17:00Z">
                <w:r w:rsidRPr="008F0A61" w:rsidDel="00B827CB">
                  <w:rPr>
                    <w:rFonts w:ascii="Georgia" w:hAnsi="Georgia"/>
                    <w:sz w:val="24"/>
                    <w:szCs w:val="24"/>
                  </w:rPr>
                  <w:delText>39676</w:delText>
                </w:r>
              </w:del>
              <w:r w:rsidRPr="008F0A61">
                <w:rPr>
                  <w:rFonts w:ascii="Georgia" w:hAnsi="Georgia"/>
                  <w:sz w:val="24"/>
                  <w:szCs w:val="24"/>
                </w:rPr>
                <w:t xml:space="preserve"> and &lt;= 1669.5</w:t>
              </w:r>
              <w:del w:id="268" w:author="Nemecek, Jason - NRCS - Fort Collins, CO" w:date="2022-10-24T07:17:00Z">
                <w:r w:rsidRPr="008F0A61" w:rsidDel="00B827CB">
                  <w:rPr>
                    <w:rFonts w:ascii="Georgia" w:hAnsi="Georgia"/>
                    <w:sz w:val="24"/>
                    <w:szCs w:val="24"/>
                  </w:rPr>
                  <w:delText>87067</w:delText>
                </w:r>
              </w:del>
            </w:ins>
            <w:ins w:id="269" w:author="Nemecek, Jason - NRCS - Fort Collins, CO" w:date="2022-10-24T07:17:00Z">
              <w:r w:rsidR="00B827CB">
                <w:rPr>
                  <w:rFonts w:ascii="Georgia" w:hAnsi="Georgia"/>
                  <w:sz w:val="24"/>
                  <w:szCs w:val="24"/>
                </w:rPr>
                <w:t>9</w:t>
              </w:r>
            </w:ins>
          </w:p>
        </w:tc>
      </w:tr>
    </w:tbl>
    <w:p w14:paraId="33FBB828" w14:textId="77777777" w:rsidR="00797A79" w:rsidRDefault="00797A79" w:rsidP="00C47D49">
      <w:pPr>
        <w:rPr>
          <w:ins w:id="270" w:author="Morton, Laura - FPAC-NRCS, Scarborough, ME" w:date="2022-10-20T11:23:00Z"/>
          <w:rFonts w:ascii="Georgia" w:hAnsi="Georgia"/>
          <w:sz w:val="24"/>
          <w:szCs w:val="24"/>
        </w:rPr>
      </w:pPr>
    </w:p>
    <w:p w14:paraId="1093B2CB" w14:textId="464A44F9" w:rsidR="00C47D49" w:rsidRPr="008F0A61" w:rsidRDefault="00C47D49" w:rsidP="00C47D49">
      <w:pPr>
        <w:rPr>
          <w:del w:id="271" w:author="Morton, Laura - FPAC-NRCS, Scarborough, ME" w:date="2022-10-20T11:27:00Z"/>
          <w:rFonts w:ascii="Georgia" w:hAnsi="Georgia"/>
          <w:sz w:val="24"/>
          <w:szCs w:val="24"/>
        </w:rPr>
      </w:pPr>
      <w:del w:id="272" w:author="Morton, Laura - FPAC-NRCS, Scarborough, ME" w:date="2022-10-20T11:23:00Z">
        <w:r w:rsidRPr="008F0A61">
          <w:rPr>
            <w:rFonts w:ascii="Georgia" w:hAnsi="Georgia"/>
            <w:sz w:val="24"/>
            <w:szCs w:val="24"/>
          </w:rPr>
          <w:delText xml:space="preserve"> not sensitive</w:delText>
        </w:r>
        <w:r w:rsidR="0021265A" w:rsidRPr="008F0A61">
          <w:rPr>
            <w:rFonts w:ascii="Georgia" w:hAnsi="Georgia"/>
            <w:sz w:val="24"/>
            <w:szCs w:val="24"/>
          </w:rPr>
          <w:delText xml:space="preserve"> and rate as low (</w:delText>
        </w:r>
      </w:del>
      <w:del w:id="273" w:author="Morton, Laura - FPAC-NRCS, Scarborough, ME" w:date="2022-10-20T11:24:00Z">
        <w:r w:rsidR="0021265A" w:rsidRPr="008F0A61">
          <w:rPr>
            <w:rFonts w:ascii="Georgia" w:hAnsi="Georgia"/>
            <w:sz w:val="24"/>
            <w:szCs w:val="24"/>
          </w:rPr>
          <w:delText>index rating &gt; 0.000281452 and &lt;= 5.990581464)</w:delText>
        </w:r>
      </w:del>
      <w:del w:id="274" w:author="Morton, Laura - FPAC-NRCS, Scarborough, ME" w:date="2022-10-20T11:27:00Z">
        <w:r w:rsidR="0021265A" w:rsidRPr="008F0A61">
          <w:rPr>
            <w:rFonts w:ascii="Georgia" w:hAnsi="Georgia"/>
            <w:sz w:val="24"/>
            <w:szCs w:val="24"/>
          </w:rPr>
          <w:delText xml:space="preserve">, </w:delText>
        </w:r>
      </w:del>
      <w:del w:id="275" w:author="Morton, Laura - FPAC-NRCS, Scarborough, ME" w:date="2022-10-20T11:24:00Z">
        <w:r w:rsidR="0021265A" w:rsidRPr="008F0A61">
          <w:rPr>
            <w:rFonts w:ascii="Georgia" w:hAnsi="Georgia"/>
            <w:sz w:val="24"/>
            <w:szCs w:val="24"/>
          </w:rPr>
          <w:delText xml:space="preserve">Moderately Low </w:delText>
        </w:r>
      </w:del>
      <w:del w:id="276" w:author="Morton, Laura - FPAC-NRCS, Scarborough, ME" w:date="2022-10-20T11:27:00Z">
        <w:r w:rsidRPr="008F0A61">
          <w:rPr>
            <w:rFonts w:ascii="Georgia" w:hAnsi="Georgia"/>
            <w:sz w:val="24"/>
            <w:szCs w:val="24"/>
          </w:rPr>
          <w:delText>(</w:delText>
        </w:r>
      </w:del>
      <w:del w:id="277" w:author="Morton, Laura - FPAC-NRCS, Scarborough, ME" w:date="2022-10-20T11:25:00Z">
        <w:r w:rsidRPr="008F0A61">
          <w:rPr>
            <w:rFonts w:ascii="Georgia" w:hAnsi="Georgia"/>
            <w:sz w:val="24"/>
            <w:szCs w:val="24"/>
          </w:rPr>
          <w:delText xml:space="preserve">index rating &gt; </w:delText>
        </w:r>
        <w:r w:rsidR="0021265A" w:rsidRPr="008F0A61">
          <w:rPr>
            <w:rFonts w:ascii="Georgia" w:hAnsi="Georgia"/>
            <w:sz w:val="24"/>
            <w:szCs w:val="24"/>
          </w:rPr>
          <w:delText xml:space="preserve">5.990581465 </w:delText>
        </w:r>
        <w:r w:rsidRPr="008F0A61">
          <w:rPr>
            <w:rFonts w:ascii="Georgia" w:hAnsi="Georgia"/>
            <w:sz w:val="24"/>
            <w:szCs w:val="24"/>
          </w:rPr>
          <w:delText xml:space="preserve">and &lt;= </w:delText>
        </w:r>
        <w:r w:rsidR="0021265A" w:rsidRPr="008F0A61">
          <w:rPr>
            <w:rFonts w:ascii="Georgia" w:hAnsi="Georgia"/>
            <w:sz w:val="24"/>
            <w:szCs w:val="24"/>
          </w:rPr>
          <w:delText>28.66695351</w:delText>
        </w:r>
      </w:del>
      <w:del w:id="278" w:author="Morton, Laura - FPAC-NRCS, Scarborough, ME" w:date="2022-10-20T11:27:00Z">
        <w:r w:rsidRPr="008F0A61">
          <w:rPr>
            <w:rFonts w:ascii="Georgia" w:hAnsi="Georgia"/>
            <w:sz w:val="24"/>
            <w:szCs w:val="24"/>
          </w:rPr>
          <w:delText xml:space="preserve">), </w:delText>
        </w:r>
      </w:del>
      <w:del w:id="279" w:author="Morton, Laura - FPAC-NRCS, Scarborough, ME" w:date="2022-10-20T11:25:00Z">
        <w:r w:rsidR="0021265A" w:rsidRPr="008F0A61">
          <w:rPr>
            <w:rFonts w:ascii="Georgia" w:hAnsi="Georgia"/>
            <w:sz w:val="24"/>
            <w:szCs w:val="24"/>
          </w:rPr>
          <w:delText xml:space="preserve">Moderate </w:delText>
        </w:r>
      </w:del>
      <w:del w:id="280" w:author="Morton, Laura - FPAC-NRCS, Scarborough, ME" w:date="2022-10-20T11:27:00Z">
        <w:r w:rsidRPr="008F0A61">
          <w:rPr>
            <w:rFonts w:ascii="Georgia" w:hAnsi="Georgia"/>
            <w:sz w:val="24"/>
            <w:szCs w:val="24"/>
          </w:rPr>
          <w:delText>(</w:delText>
        </w:r>
      </w:del>
      <w:del w:id="281" w:author="Morton, Laura - FPAC-NRCS, Scarborough, ME" w:date="2022-10-20T11:25:00Z">
        <w:r w:rsidRPr="008F0A61">
          <w:rPr>
            <w:rFonts w:ascii="Georgia" w:hAnsi="Georgia"/>
            <w:sz w:val="24"/>
            <w:szCs w:val="24"/>
          </w:rPr>
          <w:delText xml:space="preserve">rating index &gt; </w:delText>
        </w:r>
        <w:r w:rsidR="0021265A" w:rsidRPr="008F0A61">
          <w:rPr>
            <w:rFonts w:ascii="Georgia" w:hAnsi="Georgia"/>
            <w:sz w:val="24"/>
            <w:szCs w:val="24"/>
          </w:rPr>
          <w:delText xml:space="preserve">28.66695352 </w:delText>
        </w:r>
        <w:r w:rsidRPr="008F0A61">
          <w:rPr>
            <w:rFonts w:ascii="Georgia" w:hAnsi="Georgia"/>
            <w:sz w:val="24"/>
            <w:szCs w:val="24"/>
          </w:rPr>
          <w:delText xml:space="preserve">and &lt;= </w:delText>
        </w:r>
        <w:r w:rsidR="0021265A" w:rsidRPr="008F0A61">
          <w:rPr>
            <w:rFonts w:ascii="Georgia" w:hAnsi="Georgia"/>
            <w:sz w:val="24"/>
            <w:szCs w:val="24"/>
          </w:rPr>
          <w:delText>114.5087057</w:delText>
        </w:r>
      </w:del>
      <w:del w:id="282" w:author="Morton, Laura - FPAC-NRCS, Scarborough, ME" w:date="2022-10-20T11:27:00Z">
        <w:r w:rsidRPr="008F0A61">
          <w:rPr>
            <w:rFonts w:ascii="Georgia" w:hAnsi="Georgia"/>
            <w:sz w:val="24"/>
            <w:szCs w:val="24"/>
          </w:rPr>
          <w:delText xml:space="preserve">), </w:delText>
        </w:r>
      </w:del>
      <w:del w:id="283" w:author="Morton, Laura - FPAC-NRCS, Scarborough, ME" w:date="2022-10-20T11:25:00Z">
        <w:r w:rsidR="0021265A" w:rsidRPr="008F0A61">
          <w:rPr>
            <w:rFonts w:ascii="Georgia" w:hAnsi="Georgia"/>
            <w:sz w:val="24"/>
            <w:szCs w:val="24"/>
          </w:rPr>
          <w:delText>Moderately High</w:delText>
        </w:r>
        <w:r w:rsidRPr="008F0A61">
          <w:rPr>
            <w:rFonts w:ascii="Georgia" w:hAnsi="Georgia"/>
            <w:sz w:val="24"/>
            <w:szCs w:val="24"/>
          </w:rPr>
          <w:delText xml:space="preserve"> </w:delText>
        </w:r>
      </w:del>
      <w:del w:id="284" w:author="Morton, Laura - FPAC-NRCS, Scarborough, ME" w:date="2022-10-20T11:27:00Z">
        <w:r w:rsidRPr="008F0A61">
          <w:rPr>
            <w:rFonts w:ascii="Georgia" w:hAnsi="Georgia"/>
            <w:sz w:val="24"/>
            <w:szCs w:val="24"/>
          </w:rPr>
          <w:delText>(</w:delText>
        </w:r>
      </w:del>
      <w:del w:id="285" w:author="Morton, Laura - FPAC-NRCS, Scarborough, ME" w:date="2022-10-20T11:26:00Z">
        <w:r w:rsidRPr="008F0A61">
          <w:rPr>
            <w:rFonts w:ascii="Georgia" w:hAnsi="Georgia"/>
            <w:sz w:val="24"/>
            <w:szCs w:val="24"/>
          </w:rPr>
          <w:delText xml:space="preserve">rating index &gt; </w:delText>
        </w:r>
        <w:r w:rsidR="0021265A" w:rsidRPr="008F0A61">
          <w:rPr>
            <w:rFonts w:ascii="Georgia" w:hAnsi="Georgia"/>
            <w:sz w:val="24"/>
            <w:szCs w:val="24"/>
          </w:rPr>
          <w:delText xml:space="preserve">114.5087058 </w:delText>
        </w:r>
        <w:r w:rsidRPr="008F0A61">
          <w:rPr>
            <w:rFonts w:ascii="Georgia" w:hAnsi="Georgia"/>
            <w:sz w:val="24"/>
            <w:szCs w:val="24"/>
          </w:rPr>
          <w:delText xml:space="preserve">and &lt;= </w:delText>
        </w:r>
        <w:r w:rsidR="0021265A" w:rsidRPr="008F0A61">
          <w:rPr>
            <w:rFonts w:ascii="Georgia" w:hAnsi="Georgia"/>
            <w:sz w:val="24"/>
            <w:szCs w:val="24"/>
          </w:rPr>
          <w:delText>439.4639675</w:delText>
        </w:r>
      </w:del>
      <w:del w:id="286" w:author="Morton, Laura - FPAC-NRCS, Scarborough, ME" w:date="2022-10-20T11:27:00Z">
        <w:r w:rsidRPr="008F0A61">
          <w:rPr>
            <w:rFonts w:ascii="Georgia" w:hAnsi="Georgia"/>
            <w:sz w:val="24"/>
            <w:szCs w:val="24"/>
          </w:rPr>
          <w:delText xml:space="preserve">), </w:delText>
        </w:r>
      </w:del>
      <w:del w:id="287" w:author="Morton, Laura - FPAC-NRCS, Scarborough, ME" w:date="2022-10-20T11:26:00Z">
        <w:r w:rsidR="0021265A" w:rsidRPr="008F0A61">
          <w:rPr>
            <w:rFonts w:ascii="Georgia" w:hAnsi="Georgia"/>
            <w:sz w:val="24"/>
            <w:szCs w:val="24"/>
          </w:rPr>
          <w:delText>High</w:delText>
        </w:r>
        <w:r w:rsidRPr="008F0A61">
          <w:rPr>
            <w:rFonts w:ascii="Georgia" w:hAnsi="Georgia"/>
            <w:sz w:val="24"/>
            <w:szCs w:val="24"/>
          </w:rPr>
          <w:delText xml:space="preserve"> </w:delText>
        </w:r>
      </w:del>
      <w:del w:id="288" w:author="Morton, Laura - FPAC-NRCS, Scarborough, ME" w:date="2022-10-20T11:27:00Z">
        <w:r w:rsidRPr="008F0A61">
          <w:rPr>
            <w:rFonts w:ascii="Georgia" w:hAnsi="Georgia"/>
            <w:sz w:val="24"/>
            <w:szCs w:val="24"/>
          </w:rPr>
          <w:delText>(</w:delText>
        </w:r>
      </w:del>
      <w:del w:id="289" w:author="Morton, Laura - FPAC-NRCS, Scarborough, ME" w:date="2022-10-20T11:26:00Z">
        <w:r w:rsidRPr="008F0A61">
          <w:rPr>
            <w:rFonts w:ascii="Georgia" w:hAnsi="Georgia"/>
            <w:sz w:val="24"/>
            <w:szCs w:val="24"/>
          </w:rPr>
          <w:delText xml:space="preserve">rating index &gt; </w:delText>
        </w:r>
        <w:r w:rsidR="0021265A" w:rsidRPr="008F0A61">
          <w:rPr>
            <w:rFonts w:ascii="Georgia" w:hAnsi="Georgia"/>
            <w:sz w:val="24"/>
            <w:szCs w:val="24"/>
          </w:rPr>
          <w:delText xml:space="preserve">439.4639676 </w:delText>
        </w:r>
        <w:r w:rsidRPr="008F0A61">
          <w:rPr>
            <w:rFonts w:ascii="Georgia" w:hAnsi="Georgia"/>
            <w:sz w:val="24"/>
            <w:szCs w:val="24"/>
          </w:rPr>
          <w:delText xml:space="preserve">and &lt;= </w:delText>
        </w:r>
        <w:r w:rsidR="0021265A" w:rsidRPr="008F0A61">
          <w:rPr>
            <w:rFonts w:ascii="Georgia" w:hAnsi="Georgia"/>
            <w:sz w:val="24"/>
            <w:szCs w:val="24"/>
          </w:rPr>
          <w:delText>1669.587067</w:delText>
        </w:r>
      </w:del>
      <w:del w:id="290" w:author="Morton, Laura - FPAC-NRCS, Scarborough, ME" w:date="2022-10-20T11:27:00Z">
        <w:r w:rsidRPr="008F0A61">
          <w:rPr>
            <w:rFonts w:ascii="Georgia" w:hAnsi="Georgia"/>
            <w:sz w:val="24"/>
            <w:szCs w:val="24"/>
          </w:rPr>
          <w:delText xml:space="preserve">), or </w:delText>
        </w:r>
      </w:del>
      <w:del w:id="291" w:author="Morton, Laura - FPAC-NRCS, Scarborough, ME" w:date="2022-10-20T11:26:00Z">
        <w:r w:rsidRPr="008F0A61">
          <w:rPr>
            <w:rFonts w:ascii="Georgia" w:hAnsi="Georgia"/>
            <w:sz w:val="24"/>
            <w:szCs w:val="24"/>
          </w:rPr>
          <w:delText xml:space="preserve">extremely fragile </w:delText>
        </w:r>
      </w:del>
      <w:del w:id="292" w:author="Morton, Laura - FPAC-NRCS, Scarborough, ME" w:date="2022-10-20T11:27:00Z">
        <w:r w:rsidRPr="008F0A61">
          <w:rPr>
            <w:rFonts w:ascii="Georgia" w:hAnsi="Georgia"/>
            <w:sz w:val="24"/>
            <w:szCs w:val="24"/>
          </w:rPr>
          <w:delText xml:space="preserve">(rating index &gt; </w:delText>
        </w:r>
        <w:r w:rsidR="0021265A" w:rsidRPr="008F0A61">
          <w:rPr>
            <w:rFonts w:ascii="Georgia" w:hAnsi="Georgia"/>
            <w:sz w:val="24"/>
            <w:szCs w:val="24"/>
          </w:rPr>
          <w:delText xml:space="preserve">1669.587068 </w:delText>
        </w:r>
        <w:r w:rsidRPr="008F0A61">
          <w:rPr>
            <w:rFonts w:ascii="Georgia" w:hAnsi="Georgia"/>
            <w:sz w:val="24"/>
            <w:szCs w:val="24"/>
          </w:rPr>
          <w:delText xml:space="preserve">and &lt;= </w:delText>
        </w:r>
        <w:r w:rsidR="0021265A" w:rsidRPr="008F0A61">
          <w:rPr>
            <w:rFonts w:ascii="Georgia" w:hAnsi="Georgia"/>
            <w:sz w:val="24"/>
            <w:szCs w:val="24"/>
          </w:rPr>
          <w:delText>6326.236816</w:delText>
        </w:r>
        <w:r w:rsidRPr="008F0A61">
          <w:rPr>
            <w:rFonts w:ascii="Georgia" w:hAnsi="Georgia"/>
            <w:sz w:val="24"/>
            <w:szCs w:val="24"/>
          </w:rPr>
          <w:delText>).</w:delText>
        </w:r>
      </w:del>
    </w:p>
    <w:p w14:paraId="6E455FBB" w14:textId="4F0AC712" w:rsidR="0054066C" w:rsidRPr="008F0A61" w:rsidRDefault="00632E0A" w:rsidP="00632E0A">
      <w:pPr>
        <w:pStyle w:val="Heading2"/>
        <w:rPr>
          <w:rFonts w:ascii="Georgia" w:hAnsi="Georgia"/>
          <w:sz w:val="24"/>
          <w:szCs w:val="24"/>
        </w:rPr>
      </w:pPr>
      <w:r w:rsidRPr="008F0A61">
        <w:rPr>
          <w:rFonts w:ascii="Georgia" w:hAnsi="Georgia"/>
          <w:sz w:val="24"/>
          <w:szCs w:val="24"/>
        </w:rPr>
        <w:lastRenderedPageBreak/>
        <w:t>Interpretation Description:</w:t>
      </w:r>
    </w:p>
    <w:p w14:paraId="27A95A7F" w14:textId="21B65226" w:rsidR="0021265A" w:rsidRDefault="0021265A" w:rsidP="0021265A">
      <w:pPr>
        <w:rPr>
          <w:rFonts w:ascii="Georgia" w:hAnsi="Georgia"/>
          <w:sz w:val="24"/>
          <w:szCs w:val="24"/>
        </w:rPr>
      </w:pPr>
      <w:r w:rsidRPr="008F0A61">
        <w:rPr>
          <w:rFonts w:ascii="Georgia" w:hAnsi="Georgia"/>
          <w:sz w:val="24"/>
          <w:szCs w:val="24"/>
        </w:rPr>
        <w:t xml:space="preserve">Soil Sensitivity defines how vulnerable a soil is to nutrient runoff. When used in soil survey the index assesses the inherent soil condition. Depending on a soils’ inherent characteristics and the climate, soils can vary from highly resistant, or stable, to those that are vulnerable and extremely sensitive to </w:t>
      </w:r>
      <w:r w:rsidR="0025099C">
        <w:rPr>
          <w:rFonts w:ascii="Georgia" w:hAnsi="Georgia"/>
          <w:sz w:val="24"/>
          <w:szCs w:val="24"/>
        </w:rPr>
        <w:t>nutrient runoff</w:t>
      </w:r>
      <w:r w:rsidRPr="008F0A61">
        <w:rPr>
          <w:rFonts w:ascii="Georgia" w:hAnsi="Georgia"/>
          <w:sz w:val="24"/>
          <w:szCs w:val="24"/>
        </w:rPr>
        <w:t xml:space="preserve">. A soils sensitivity can change over time due to climate change and changes in site characteristics, and thus soil sensitivity will change. Under stress, </w:t>
      </w:r>
      <w:r w:rsidR="00C54011">
        <w:rPr>
          <w:rFonts w:ascii="Georgia" w:hAnsi="Georgia"/>
          <w:sz w:val="24"/>
          <w:szCs w:val="24"/>
        </w:rPr>
        <w:t>soil sensitive</w:t>
      </w:r>
      <w:r w:rsidR="00252DF0">
        <w:rPr>
          <w:rFonts w:ascii="Georgia" w:hAnsi="Georgia"/>
          <w:sz w:val="24"/>
          <w:szCs w:val="24"/>
        </w:rPr>
        <w:t xml:space="preserve"> soils </w:t>
      </w:r>
      <w:r w:rsidRPr="008F0A61">
        <w:rPr>
          <w:rFonts w:ascii="Georgia" w:hAnsi="Georgia"/>
          <w:sz w:val="24"/>
          <w:szCs w:val="24"/>
        </w:rPr>
        <w:t>can degrade to a new altered state which may be less or unfavorable to nutrient runoff. To assess the</w:t>
      </w:r>
      <w:r w:rsidR="008F0A61">
        <w:rPr>
          <w:rFonts w:ascii="Georgia" w:hAnsi="Georgia"/>
          <w:sz w:val="24"/>
          <w:szCs w:val="24"/>
        </w:rPr>
        <w:t xml:space="preserve"> soil sensitivity</w:t>
      </w:r>
      <w:r w:rsidRPr="008F0A61">
        <w:rPr>
          <w:rFonts w:ascii="Georgia" w:hAnsi="Georgia"/>
          <w:sz w:val="24"/>
          <w:szCs w:val="24"/>
        </w:rPr>
        <w:t xml:space="preserve"> of the soil, vulnerability indicators to </w:t>
      </w:r>
      <w:r w:rsidR="0025099C">
        <w:rPr>
          <w:rFonts w:ascii="Georgia" w:hAnsi="Georgia"/>
          <w:sz w:val="24"/>
          <w:szCs w:val="24"/>
        </w:rPr>
        <w:t>sensitivity</w:t>
      </w:r>
      <w:r w:rsidRPr="008F0A61">
        <w:rPr>
          <w:rFonts w:ascii="Georgia" w:hAnsi="Georgia"/>
          <w:sz w:val="24"/>
          <w:szCs w:val="24"/>
        </w:rPr>
        <w:t xml:space="preserve"> processes (mostly erosion) are used. The minimum dataset of indicators of soil </w:t>
      </w:r>
      <w:r w:rsidR="0025099C">
        <w:rPr>
          <w:rFonts w:ascii="Georgia" w:hAnsi="Georgia"/>
          <w:sz w:val="24"/>
          <w:szCs w:val="24"/>
        </w:rPr>
        <w:t>sensitivity</w:t>
      </w:r>
      <w:r w:rsidRPr="008F0A61">
        <w:rPr>
          <w:rFonts w:ascii="Georgia" w:hAnsi="Georgia"/>
          <w:sz w:val="24"/>
          <w:szCs w:val="24"/>
        </w:rPr>
        <w:t xml:space="preserve"> are as follows:</w:t>
      </w:r>
    </w:p>
    <w:p w14:paraId="02165950" w14:textId="393F7EE6" w:rsidR="008F0A61" w:rsidRDefault="008F0A61" w:rsidP="00C57AD5">
      <w:pPr>
        <w:pStyle w:val="ListParagraph"/>
        <w:numPr>
          <w:ilvl w:val="0"/>
          <w:numId w:val="3"/>
        </w:numPr>
        <w:spacing w:after="0" w:line="240" w:lineRule="auto"/>
        <w:rPr>
          <w:rFonts w:ascii="Georgia" w:hAnsi="Georgia"/>
          <w:sz w:val="24"/>
          <w:szCs w:val="24"/>
        </w:rPr>
      </w:pPr>
      <w:r w:rsidRPr="005D63C7">
        <w:rPr>
          <w:rFonts w:ascii="Georgia" w:hAnsi="Georgia"/>
          <w:b/>
          <w:bCs/>
          <w:i/>
          <w:iCs/>
          <w:sz w:val="24"/>
          <w:szCs w:val="24"/>
        </w:rPr>
        <w:t>Kw Factor</w:t>
      </w:r>
      <w:r w:rsidRPr="005D63C7">
        <w:rPr>
          <w:rFonts w:ascii="Georgia" w:hAnsi="Georgia"/>
          <w:sz w:val="24"/>
          <w:szCs w:val="24"/>
        </w:rPr>
        <w:t>: An erodibility factor which quantifies the susceptibility of soil particles to detachment and movement by water. This factor is adjusted for the effect of rock fragments.</w:t>
      </w:r>
    </w:p>
    <w:p w14:paraId="53F40CC1" w14:textId="77777777" w:rsidR="005D63C7" w:rsidRPr="005D63C7" w:rsidRDefault="005D63C7" w:rsidP="00C57AD5">
      <w:pPr>
        <w:pStyle w:val="ListParagraph"/>
        <w:spacing w:after="0" w:line="240" w:lineRule="auto"/>
        <w:rPr>
          <w:rFonts w:ascii="Georgia" w:hAnsi="Georgia"/>
          <w:sz w:val="24"/>
          <w:szCs w:val="24"/>
        </w:rPr>
      </w:pPr>
    </w:p>
    <w:p w14:paraId="27E2D1F6" w14:textId="2CE2A2DE" w:rsidR="00C57AD5" w:rsidRDefault="008F0A61" w:rsidP="0095112B">
      <w:pPr>
        <w:pStyle w:val="ListParagraph"/>
        <w:numPr>
          <w:ilvl w:val="0"/>
          <w:numId w:val="3"/>
        </w:numPr>
        <w:spacing w:after="0" w:line="240" w:lineRule="auto"/>
        <w:rPr>
          <w:rFonts w:ascii="Georgia" w:hAnsi="Georgia"/>
          <w:sz w:val="24"/>
          <w:szCs w:val="24"/>
        </w:rPr>
      </w:pPr>
      <w:r w:rsidRPr="00B767F3">
        <w:rPr>
          <w:rFonts w:ascii="Georgia" w:hAnsi="Georgia"/>
          <w:b/>
          <w:bCs/>
          <w:i/>
          <w:iCs/>
          <w:sz w:val="24"/>
          <w:szCs w:val="24"/>
        </w:rPr>
        <w:t>Rainfall Factor</w:t>
      </w:r>
      <w:r w:rsidRPr="00B767F3">
        <w:rPr>
          <w:rFonts w:ascii="Georgia" w:hAnsi="Georgia"/>
          <w:sz w:val="24"/>
          <w:szCs w:val="24"/>
        </w:rPr>
        <w:t>:</w:t>
      </w:r>
      <w:r w:rsidR="00BB2429" w:rsidRPr="00B767F3">
        <w:rPr>
          <w:rFonts w:ascii="Georgia" w:hAnsi="Georgia"/>
          <w:sz w:val="24"/>
          <w:szCs w:val="24"/>
        </w:rPr>
        <w:t xml:space="preserve"> </w:t>
      </w:r>
      <w:r w:rsidR="00007435" w:rsidRPr="00B767F3">
        <w:rPr>
          <w:rFonts w:ascii="Georgia" w:hAnsi="Georgia"/>
          <w:sz w:val="24"/>
          <w:szCs w:val="24"/>
        </w:rPr>
        <w:t xml:space="preserve">Spatial </w:t>
      </w:r>
      <w:r w:rsidR="00AD1FD7" w:rsidRPr="00B767F3">
        <w:rPr>
          <w:rFonts w:ascii="Georgia" w:hAnsi="Georgia"/>
          <w:sz w:val="24"/>
          <w:szCs w:val="24"/>
        </w:rPr>
        <w:t>l</w:t>
      </w:r>
      <w:r w:rsidR="00007435" w:rsidRPr="00B767F3">
        <w:rPr>
          <w:rFonts w:ascii="Georgia" w:hAnsi="Georgia"/>
          <w:sz w:val="24"/>
          <w:szCs w:val="24"/>
        </w:rPr>
        <w:t xml:space="preserve">ayer intersecting </w:t>
      </w:r>
      <w:r w:rsidR="00142366" w:rsidRPr="00B767F3">
        <w:rPr>
          <w:rFonts w:ascii="Georgia" w:hAnsi="Georgia"/>
          <w:sz w:val="24"/>
          <w:szCs w:val="24"/>
        </w:rPr>
        <w:t xml:space="preserve">map unit polygon layer. </w:t>
      </w:r>
      <w:r w:rsidR="00007435" w:rsidRPr="00B767F3">
        <w:rPr>
          <w:rFonts w:ascii="Georgia" w:hAnsi="Georgia"/>
          <w:sz w:val="24"/>
          <w:szCs w:val="24"/>
        </w:rPr>
        <w:t>The energy of moving water detaches and transports soil materials. The energy intensity parameter Erosion Index (EI) measures total raindrop energy of a storm and its relation to the maximum 30-minute intensity1</w:t>
      </w:r>
      <w:r w:rsidR="00AD1FD7" w:rsidRPr="00B767F3">
        <w:rPr>
          <w:rFonts w:ascii="Georgia" w:hAnsi="Georgia"/>
          <w:sz w:val="24"/>
          <w:szCs w:val="24"/>
        </w:rPr>
        <w:t>/.</w:t>
      </w:r>
      <w:r w:rsidR="00007435" w:rsidRPr="00B767F3">
        <w:rPr>
          <w:rFonts w:ascii="Georgia" w:hAnsi="Georgia"/>
          <w:sz w:val="24"/>
          <w:szCs w:val="24"/>
        </w:rPr>
        <w:t xml:space="preserve"> Soil losses are linearly proportional to the number of EI units. Storm EI values are summed to obtain an annual rainfall erosivity index for a given location</w:t>
      </w:r>
      <w:r w:rsidR="005E57A9">
        <w:rPr>
          <w:rFonts w:ascii="Georgia" w:hAnsi="Georgia"/>
          <w:sz w:val="24"/>
          <w:szCs w:val="24"/>
        </w:rPr>
        <w:t>.</w:t>
      </w:r>
      <w:r w:rsidR="00007435" w:rsidRPr="00B767F3">
        <w:rPr>
          <w:rFonts w:ascii="Georgia" w:hAnsi="Georgia"/>
          <w:sz w:val="24"/>
          <w:szCs w:val="24"/>
        </w:rPr>
        <w:t xml:space="preserve"> </w:t>
      </w:r>
    </w:p>
    <w:p w14:paraId="3BAF29F6" w14:textId="77777777" w:rsidR="00B767F3" w:rsidRPr="005E57A9" w:rsidRDefault="00B767F3" w:rsidP="005E57A9">
      <w:pPr>
        <w:spacing w:after="0" w:line="240" w:lineRule="auto"/>
        <w:rPr>
          <w:rFonts w:ascii="Georgia" w:hAnsi="Georgia"/>
          <w:sz w:val="24"/>
          <w:szCs w:val="24"/>
        </w:rPr>
      </w:pPr>
    </w:p>
    <w:p w14:paraId="637CC594" w14:textId="4FE684C8" w:rsidR="005D63C7" w:rsidRDefault="005D63C7" w:rsidP="00C57AD5">
      <w:pPr>
        <w:pStyle w:val="ListParagraph"/>
        <w:numPr>
          <w:ilvl w:val="0"/>
          <w:numId w:val="3"/>
        </w:numPr>
        <w:spacing w:after="0" w:line="240" w:lineRule="auto"/>
        <w:rPr>
          <w:rFonts w:ascii="Georgia" w:hAnsi="Georgia"/>
          <w:sz w:val="24"/>
          <w:szCs w:val="24"/>
        </w:rPr>
      </w:pPr>
      <w:r w:rsidRPr="005D63C7">
        <w:rPr>
          <w:rFonts w:ascii="Georgia" w:hAnsi="Georgia"/>
          <w:b/>
          <w:bCs/>
          <w:i/>
          <w:iCs/>
          <w:sz w:val="24"/>
          <w:szCs w:val="24"/>
        </w:rPr>
        <w:t>Slope Length</w:t>
      </w:r>
      <w:r w:rsidRPr="005D63C7">
        <w:rPr>
          <w:rFonts w:ascii="Georgia" w:hAnsi="Georgia"/>
          <w:sz w:val="24"/>
          <w:szCs w:val="24"/>
        </w:rPr>
        <w:t>:</w:t>
      </w:r>
      <w:r w:rsidR="00C57AD5">
        <w:rPr>
          <w:rFonts w:ascii="Georgia" w:hAnsi="Georgia"/>
          <w:sz w:val="24"/>
          <w:szCs w:val="24"/>
        </w:rPr>
        <w:t xml:space="preserve"> </w:t>
      </w:r>
      <w:r w:rsidR="00C57AD5" w:rsidRPr="00C57AD5">
        <w:rPr>
          <w:rFonts w:ascii="Georgia" w:hAnsi="Georgia"/>
          <w:sz w:val="24"/>
          <w:szCs w:val="24"/>
        </w:rPr>
        <w:t xml:space="preserve">The distance from the point of origin of overland flow to the point where either the slope gradient decreases enough that deposition begins, or the runoff water enters a well-defined channel that may be part of a drainage network or a constructed channel. (Predicting Rainfall Erosion Losses, a Guide to Conservation Planning, </w:t>
      </w:r>
      <w:proofErr w:type="spellStart"/>
      <w:r w:rsidR="00C57AD5" w:rsidRPr="00C57AD5">
        <w:rPr>
          <w:rFonts w:ascii="Georgia" w:hAnsi="Georgia"/>
          <w:sz w:val="24"/>
          <w:szCs w:val="24"/>
        </w:rPr>
        <w:t>Agr</w:t>
      </w:r>
      <w:proofErr w:type="spellEnd"/>
      <w:r w:rsidR="00C57AD5" w:rsidRPr="00C57AD5">
        <w:rPr>
          <w:rFonts w:ascii="Georgia" w:hAnsi="Georgia"/>
          <w:sz w:val="24"/>
          <w:szCs w:val="24"/>
        </w:rPr>
        <w:t>. Handbook #537, USDA, 1978).</w:t>
      </w:r>
    </w:p>
    <w:p w14:paraId="031791C1" w14:textId="77777777" w:rsidR="00C57AD5" w:rsidRPr="005D63C7" w:rsidRDefault="00C57AD5" w:rsidP="00C57AD5">
      <w:pPr>
        <w:pStyle w:val="ListParagraph"/>
        <w:spacing w:after="0" w:line="240" w:lineRule="auto"/>
        <w:rPr>
          <w:rFonts w:ascii="Georgia" w:hAnsi="Georgia"/>
          <w:sz w:val="24"/>
          <w:szCs w:val="24"/>
        </w:rPr>
      </w:pPr>
    </w:p>
    <w:p w14:paraId="40AE5BE6" w14:textId="77AFDD8D" w:rsidR="005D63C7" w:rsidRPr="0025099C" w:rsidRDefault="005D63C7" w:rsidP="0025099C">
      <w:pPr>
        <w:pStyle w:val="ListParagraph"/>
        <w:numPr>
          <w:ilvl w:val="0"/>
          <w:numId w:val="3"/>
        </w:numPr>
        <w:spacing w:after="0" w:line="240" w:lineRule="auto"/>
        <w:rPr>
          <w:rFonts w:ascii="Georgia" w:hAnsi="Georgia"/>
          <w:sz w:val="24"/>
          <w:szCs w:val="24"/>
        </w:rPr>
      </w:pPr>
      <w:r w:rsidRPr="005D63C7">
        <w:rPr>
          <w:rFonts w:ascii="Georgia" w:hAnsi="Georgia"/>
          <w:b/>
          <w:bCs/>
          <w:i/>
          <w:iCs/>
          <w:sz w:val="24"/>
          <w:szCs w:val="24"/>
        </w:rPr>
        <w:t>Texture</w:t>
      </w:r>
      <w:r w:rsidRPr="005D63C7">
        <w:rPr>
          <w:rFonts w:ascii="Georgia" w:hAnsi="Georgia"/>
          <w:sz w:val="24"/>
          <w:szCs w:val="24"/>
        </w:rPr>
        <w:t>:</w:t>
      </w:r>
      <w:r w:rsidR="00C57AD5">
        <w:rPr>
          <w:rFonts w:ascii="Georgia" w:hAnsi="Georgia"/>
          <w:sz w:val="24"/>
          <w:szCs w:val="24"/>
        </w:rPr>
        <w:t xml:space="preserve"> </w:t>
      </w:r>
      <w:r w:rsidR="00C57AD5" w:rsidRPr="00C57AD5">
        <w:rPr>
          <w:rFonts w:ascii="Georgia" w:hAnsi="Georgia"/>
          <w:sz w:val="24"/>
          <w:szCs w:val="24"/>
        </w:rPr>
        <w:t>An expression, based on the USDA system of particle sizes, for the relative portions of the various size groups of individual mineral grains</w:t>
      </w:r>
      <w:r w:rsidR="0025099C">
        <w:rPr>
          <w:rFonts w:ascii="Georgia" w:hAnsi="Georgia"/>
          <w:sz w:val="24"/>
          <w:szCs w:val="24"/>
        </w:rPr>
        <w:t xml:space="preserve"> </w:t>
      </w:r>
      <w:r w:rsidR="00C57AD5" w:rsidRPr="0025099C">
        <w:rPr>
          <w:rFonts w:ascii="Georgia" w:hAnsi="Georgia"/>
          <w:sz w:val="24"/>
          <w:szCs w:val="24"/>
        </w:rPr>
        <w:t>less than 2mm equivalent diameter in a mass of soil.</w:t>
      </w:r>
    </w:p>
    <w:p w14:paraId="68082B07" w14:textId="77777777" w:rsidR="00C57AD5" w:rsidRPr="005D63C7" w:rsidRDefault="00C57AD5" w:rsidP="00C57AD5">
      <w:pPr>
        <w:pStyle w:val="ListParagraph"/>
        <w:spacing w:after="0" w:line="240" w:lineRule="auto"/>
        <w:rPr>
          <w:rFonts w:ascii="Georgia" w:hAnsi="Georgia"/>
          <w:sz w:val="24"/>
          <w:szCs w:val="24"/>
        </w:rPr>
      </w:pPr>
    </w:p>
    <w:p w14:paraId="33B8C913" w14:textId="1AD0D1E0" w:rsidR="005D63C7" w:rsidRPr="00C57AD5" w:rsidRDefault="005D63C7" w:rsidP="00C57AD5">
      <w:pPr>
        <w:pStyle w:val="ListParagraph"/>
        <w:numPr>
          <w:ilvl w:val="0"/>
          <w:numId w:val="3"/>
        </w:numPr>
        <w:spacing w:after="0" w:line="240" w:lineRule="auto"/>
        <w:rPr>
          <w:rFonts w:ascii="Georgia" w:hAnsi="Georgia"/>
          <w:sz w:val="24"/>
          <w:szCs w:val="24"/>
        </w:rPr>
      </w:pPr>
      <w:r w:rsidRPr="005D63C7">
        <w:rPr>
          <w:rFonts w:ascii="Georgia" w:hAnsi="Georgia"/>
          <w:b/>
          <w:bCs/>
          <w:i/>
          <w:iCs/>
          <w:sz w:val="24"/>
          <w:szCs w:val="24"/>
        </w:rPr>
        <w:t>Organic Matter</w:t>
      </w:r>
      <w:r w:rsidRPr="005D63C7">
        <w:rPr>
          <w:rFonts w:ascii="Georgia" w:hAnsi="Georgia"/>
          <w:i/>
          <w:iCs/>
          <w:sz w:val="24"/>
          <w:szCs w:val="24"/>
        </w:rPr>
        <w:t>:</w:t>
      </w:r>
      <w:r w:rsidR="0025099C">
        <w:rPr>
          <w:rFonts w:ascii="Georgia" w:hAnsi="Georgia"/>
          <w:i/>
          <w:iCs/>
          <w:sz w:val="24"/>
          <w:szCs w:val="24"/>
        </w:rPr>
        <w:t xml:space="preserve"> </w:t>
      </w:r>
      <w:r w:rsidR="0025099C" w:rsidRPr="0025099C">
        <w:rPr>
          <w:rFonts w:ascii="Georgia" w:hAnsi="Georgia"/>
          <w:i/>
          <w:iCs/>
          <w:sz w:val="24"/>
          <w:szCs w:val="24"/>
        </w:rPr>
        <w:t>The amount by weight of decomposed plant and animal residue expressed as a weight percentage of the less than 2 mm soil material.</w:t>
      </w:r>
    </w:p>
    <w:p w14:paraId="591B5652" w14:textId="77777777" w:rsidR="00C57AD5" w:rsidRPr="00C57AD5" w:rsidRDefault="00C57AD5" w:rsidP="00C57AD5">
      <w:pPr>
        <w:pStyle w:val="ListParagraph"/>
        <w:rPr>
          <w:rFonts w:ascii="Georgia" w:hAnsi="Georgia"/>
          <w:sz w:val="24"/>
          <w:szCs w:val="24"/>
        </w:rPr>
      </w:pPr>
    </w:p>
    <w:p w14:paraId="6AA2E37A" w14:textId="48DA8281" w:rsidR="005D63C7" w:rsidRPr="00C57AD5" w:rsidRDefault="005D63C7" w:rsidP="00C57AD5">
      <w:pPr>
        <w:pStyle w:val="ListParagraph"/>
        <w:numPr>
          <w:ilvl w:val="0"/>
          <w:numId w:val="3"/>
        </w:numPr>
        <w:spacing w:after="0" w:line="240" w:lineRule="auto"/>
        <w:rPr>
          <w:rFonts w:ascii="Georgia" w:hAnsi="Georgia"/>
          <w:sz w:val="24"/>
          <w:szCs w:val="24"/>
        </w:rPr>
      </w:pPr>
      <w:r w:rsidRPr="005D63C7">
        <w:rPr>
          <w:rFonts w:ascii="Georgia" w:hAnsi="Georgia"/>
          <w:b/>
          <w:bCs/>
          <w:i/>
          <w:iCs/>
          <w:sz w:val="24"/>
          <w:szCs w:val="24"/>
        </w:rPr>
        <w:t>KSAT</w:t>
      </w:r>
      <w:r w:rsidRPr="005D63C7">
        <w:rPr>
          <w:rFonts w:ascii="Georgia" w:hAnsi="Georgia"/>
          <w:i/>
          <w:iCs/>
          <w:sz w:val="24"/>
          <w:szCs w:val="24"/>
        </w:rPr>
        <w:t>:</w:t>
      </w:r>
      <w:r w:rsidR="0025099C">
        <w:rPr>
          <w:rFonts w:ascii="Georgia" w:hAnsi="Georgia"/>
          <w:i/>
          <w:iCs/>
          <w:sz w:val="24"/>
          <w:szCs w:val="24"/>
        </w:rPr>
        <w:t xml:space="preserve"> </w:t>
      </w:r>
      <w:r w:rsidR="0025099C" w:rsidRPr="0025099C">
        <w:rPr>
          <w:rFonts w:ascii="Georgia" w:hAnsi="Georgia"/>
          <w:i/>
          <w:iCs/>
          <w:sz w:val="24"/>
          <w:szCs w:val="24"/>
        </w:rPr>
        <w:t>The amount of water that would move vertically through a unit area of saturated soil in unit time under unit hydraulic gradient.</w:t>
      </w:r>
    </w:p>
    <w:p w14:paraId="75149C6F" w14:textId="77777777" w:rsidR="00C57AD5" w:rsidRPr="005D63C7" w:rsidRDefault="00C57AD5" w:rsidP="00C57AD5">
      <w:pPr>
        <w:pStyle w:val="ListParagraph"/>
        <w:spacing w:after="0" w:line="240" w:lineRule="auto"/>
        <w:rPr>
          <w:rFonts w:ascii="Georgia" w:hAnsi="Georgia"/>
          <w:sz w:val="24"/>
          <w:szCs w:val="24"/>
        </w:rPr>
      </w:pPr>
    </w:p>
    <w:p w14:paraId="0854C5BD" w14:textId="2DD5F07E" w:rsidR="005D63C7" w:rsidRPr="00C57AD5" w:rsidRDefault="005D63C7" w:rsidP="00C57AD5">
      <w:pPr>
        <w:pStyle w:val="ListParagraph"/>
        <w:numPr>
          <w:ilvl w:val="0"/>
          <w:numId w:val="3"/>
        </w:numPr>
        <w:spacing w:after="0" w:line="240" w:lineRule="auto"/>
        <w:rPr>
          <w:rFonts w:ascii="Georgia" w:hAnsi="Georgia"/>
          <w:sz w:val="24"/>
          <w:szCs w:val="24"/>
        </w:rPr>
      </w:pPr>
      <w:r w:rsidRPr="005D63C7">
        <w:rPr>
          <w:rFonts w:ascii="Georgia" w:hAnsi="Georgia"/>
          <w:b/>
          <w:bCs/>
          <w:i/>
          <w:iCs/>
          <w:sz w:val="24"/>
          <w:szCs w:val="24"/>
        </w:rPr>
        <w:t>Total Sand</w:t>
      </w:r>
      <w:r w:rsidRPr="005D63C7">
        <w:rPr>
          <w:rFonts w:ascii="Georgia" w:hAnsi="Georgia"/>
          <w:i/>
          <w:iCs/>
          <w:sz w:val="24"/>
          <w:szCs w:val="24"/>
        </w:rPr>
        <w:t>:</w:t>
      </w:r>
      <w:r w:rsidR="0025099C">
        <w:rPr>
          <w:rFonts w:ascii="Georgia" w:hAnsi="Georgia"/>
          <w:i/>
          <w:iCs/>
          <w:sz w:val="24"/>
          <w:szCs w:val="24"/>
        </w:rPr>
        <w:t xml:space="preserve"> </w:t>
      </w:r>
      <w:r w:rsidR="0025099C" w:rsidRPr="0025099C">
        <w:rPr>
          <w:rFonts w:ascii="Georgia" w:hAnsi="Georgia"/>
          <w:i/>
          <w:iCs/>
          <w:sz w:val="24"/>
          <w:szCs w:val="24"/>
        </w:rPr>
        <w:t>Mineral particles 0.05mm to 2.0mm in equivalent diameter as a weight percentage of the less than 2 mm fraction.</w:t>
      </w:r>
    </w:p>
    <w:p w14:paraId="645C7694" w14:textId="77777777" w:rsidR="00C57AD5" w:rsidRPr="005D63C7" w:rsidRDefault="00C57AD5" w:rsidP="00C57AD5">
      <w:pPr>
        <w:pStyle w:val="ListParagraph"/>
        <w:spacing w:after="0" w:line="240" w:lineRule="auto"/>
        <w:rPr>
          <w:rFonts w:ascii="Georgia" w:hAnsi="Georgia"/>
          <w:sz w:val="24"/>
          <w:szCs w:val="24"/>
        </w:rPr>
      </w:pPr>
    </w:p>
    <w:p w14:paraId="71E93EB6" w14:textId="776C663D" w:rsidR="005D63C7" w:rsidRPr="00C57AD5" w:rsidRDefault="005D63C7" w:rsidP="00C57AD5">
      <w:pPr>
        <w:pStyle w:val="ListParagraph"/>
        <w:numPr>
          <w:ilvl w:val="0"/>
          <w:numId w:val="3"/>
        </w:numPr>
        <w:spacing w:after="0" w:line="240" w:lineRule="auto"/>
        <w:rPr>
          <w:rFonts w:ascii="Georgia" w:hAnsi="Georgia"/>
          <w:sz w:val="24"/>
          <w:szCs w:val="24"/>
        </w:rPr>
      </w:pPr>
      <w:r w:rsidRPr="005D63C7">
        <w:rPr>
          <w:rFonts w:ascii="Georgia" w:hAnsi="Georgia"/>
          <w:b/>
          <w:bCs/>
          <w:i/>
          <w:iCs/>
          <w:sz w:val="24"/>
          <w:szCs w:val="24"/>
        </w:rPr>
        <w:t>Total Silt</w:t>
      </w:r>
      <w:r w:rsidRPr="005D63C7">
        <w:rPr>
          <w:rFonts w:ascii="Georgia" w:hAnsi="Georgia"/>
          <w:i/>
          <w:iCs/>
          <w:sz w:val="24"/>
          <w:szCs w:val="24"/>
        </w:rPr>
        <w:t>:</w:t>
      </w:r>
      <w:r w:rsidR="0025099C">
        <w:rPr>
          <w:rFonts w:ascii="Georgia" w:hAnsi="Georgia"/>
          <w:i/>
          <w:iCs/>
          <w:sz w:val="24"/>
          <w:szCs w:val="24"/>
        </w:rPr>
        <w:t xml:space="preserve"> </w:t>
      </w:r>
      <w:r w:rsidR="0025099C" w:rsidRPr="0025099C">
        <w:rPr>
          <w:rFonts w:ascii="Georgia" w:hAnsi="Georgia"/>
          <w:i/>
          <w:iCs/>
          <w:sz w:val="24"/>
          <w:szCs w:val="24"/>
        </w:rPr>
        <w:t>Mineral particles 0.002 to 0.05mm in equivalent diameter as a weight percentage of the less than 2.0mm fraction.</w:t>
      </w:r>
    </w:p>
    <w:p w14:paraId="2C42D18F" w14:textId="77777777" w:rsidR="00C57AD5" w:rsidRPr="005D63C7" w:rsidRDefault="00C57AD5" w:rsidP="00C57AD5">
      <w:pPr>
        <w:pStyle w:val="ListParagraph"/>
        <w:spacing w:after="0" w:line="240" w:lineRule="auto"/>
        <w:rPr>
          <w:rFonts w:ascii="Georgia" w:hAnsi="Georgia"/>
          <w:sz w:val="24"/>
          <w:szCs w:val="24"/>
        </w:rPr>
      </w:pPr>
    </w:p>
    <w:p w14:paraId="299C9EA8" w14:textId="4EF7C933" w:rsidR="005D63C7" w:rsidRPr="00C57AD5" w:rsidRDefault="005D63C7" w:rsidP="00C57AD5">
      <w:pPr>
        <w:pStyle w:val="ListParagraph"/>
        <w:numPr>
          <w:ilvl w:val="0"/>
          <w:numId w:val="3"/>
        </w:numPr>
        <w:spacing w:after="0" w:line="240" w:lineRule="auto"/>
        <w:rPr>
          <w:rFonts w:ascii="Georgia" w:hAnsi="Georgia"/>
          <w:sz w:val="24"/>
          <w:szCs w:val="24"/>
        </w:rPr>
      </w:pPr>
      <w:r w:rsidRPr="005D63C7">
        <w:rPr>
          <w:rFonts w:ascii="Georgia" w:hAnsi="Georgia"/>
          <w:b/>
          <w:bCs/>
          <w:i/>
          <w:iCs/>
          <w:sz w:val="24"/>
          <w:szCs w:val="24"/>
        </w:rPr>
        <w:t>Total Clay</w:t>
      </w:r>
      <w:r w:rsidRPr="005D63C7">
        <w:rPr>
          <w:rFonts w:ascii="Georgia" w:hAnsi="Georgia"/>
          <w:i/>
          <w:iCs/>
          <w:sz w:val="24"/>
          <w:szCs w:val="24"/>
        </w:rPr>
        <w:t>:</w:t>
      </w:r>
      <w:r w:rsidR="0025099C" w:rsidRPr="0025099C">
        <w:t xml:space="preserve"> </w:t>
      </w:r>
      <w:r w:rsidR="0025099C" w:rsidRPr="0025099C">
        <w:rPr>
          <w:rFonts w:ascii="Georgia" w:hAnsi="Georgia"/>
          <w:i/>
          <w:iCs/>
          <w:sz w:val="24"/>
          <w:szCs w:val="24"/>
        </w:rPr>
        <w:t>Mineral particles less than 0.002mm in equivalent diameter as a weight percentage of the less than 2.0mm fraction.</w:t>
      </w:r>
    </w:p>
    <w:p w14:paraId="0D5FAF6D" w14:textId="77777777" w:rsidR="00C57AD5" w:rsidRPr="00C57AD5" w:rsidRDefault="00C57AD5" w:rsidP="00C57AD5">
      <w:pPr>
        <w:spacing w:after="0" w:line="240" w:lineRule="auto"/>
        <w:rPr>
          <w:rFonts w:ascii="Georgia" w:hAnsi="Georgia"/>
          <w:sz w:val="24"/>
          <w:szCs w:val="24"/>
        </w:rPr>
      </w:pPr>
    </w:p>
    <w:p w14:paraId="7E74297C" w14:textId="021F9243" w:rsidR="005D63C7" w:rsidRPr="00C57AD5" w:rsidRDefault="005D63C7" w:rsidP="00C57AD5">
      <w:pPr>
        <w:pStyle w:val="ListParagraph"/>
        <w:numPr>
          <w:ilvl w:val="0"/>
          <w:numId w:val="3"/>
        </w:numPr>
        <w:spacing w:after="0" w:line="240" w:lineRule="auto"/>
        <w:rPr>
          <w:rFonts w:ascii="Georgia" w:hAnsi="Georgia"/>
          <w:sz w:val="24"/>
          <w:szCs w:val="24"/>
        </w:rPr>
      </w:pPr>
      <w:r w:rsidRPr="005D63C7">
        <w:rPr>
          <w:rFonts w:ascii="Georgia" w:hAnsi="Georgia"/>
          <w:b/>
          <w:bCs/>
          <w:i/>
          <w:iCs/>
          <w:sz w:val="24"/>
          <w:szCs w:val="24"/>
        </w:rPr>
        <w:lastRenderedPageBreak/>
        <w:t>Very Find Sand</w:t>
      </w:r>
      <w:r w:rsidRPr="005D63C7">
        <w:rPr>
          <w:rFonts w:ascii="Georgia" w:hAnsi="Georgia"/>
          <w:i/>
          <w:iCs/>
          <w:sz w:val="24"/>
          <w:szCs w:val="24"/>
        </w:rPr>
        <w:t>:</w:t>
      </w:r>
      <w:r w:rsidR="0025099C">
        <w:rPr>
          <w:rFonts w:ascii="Georgia" w:hAnsi="Georgia"/>
          <w:i/>
          <w:iCs/>
          <w:sz w:val="24"/>
          <w:szCs w:val="24"/>
        </w:rPr>
        <w:t xml:space="preserve"> </w:t>
      </w:r>
      <w:r w:rsidR="0025099C" w:rsidRPr="0025099C">
        <w:rPr>
          <w:rFonts w:ascii="Georgia" w:hAnsi="Georgia"/>
          <w:i/>
          <w:iCs/>
          <w:sz w:val="24"/>
          <w:szCs w:val="24"/>
        </w:rPr>
        <w:t>Mineral particles 0.05 to 0.10mm in equivalent diameter as a weight percentage of the less than 2 mm fraction.</w:t>
      </w:r>
    </w:p>
    <w:p w14:paraId="3DC8B219" w14:textId="77777777" w:rsidR="00C57AD5" w:rsidRPr="005D63C7" w:rsidRDefault="00C57AD5" w:rsidP="00C57AD5">
      <w:pPr>
        <w:pStyle w:val="ListParagraph"/>
        <w:spacing w:after="0" w:line="240" w:lineRule="auto"/>
        <w:rPr>
          <w:rFonts w:ascii="Georgia" w:hAnsi="Georgia"/>
          <w:sz w:val="24"/>
          <w:szCs w:val="24"/>
        </w:rPr>
      </w:pPr>
    </w:p>
    <w:p w14:paraId="6B89B60F" w14:textId="2C957E61" w:rsidR="005D63C7" w:rsidRDefault="6E00DAE0" w:rsidP="68A10DCD">
      <w:pPr>
        <w:pStyle w:val="ListParagraph"/>
        <w:numPr>
          <w:ilvl w:val="0"/>
          <w:numId w:val="3"/>
        </w:numPr>
        <w:spacing w:after="0" w:line="240" w:lineRule="auto"/>
        <w:rPr>
          <w:rFonts w:ascii="Georgia" w:hAnsi="Georgia"/>
          <w:i/>
          <w:iCs/>
          <w:sz w:val="24"/>
          <w:szCs w:val="24"/>
        </w:rPr>
      </w:pPr>
      <w:r w:rsidRPr="68A10DCD">
        <w:rPr>
          <w:rFonts w:ascii="Georgia" w:hAnsi="Georgia"/>
          <w:b/>
          <w:bCs/>
          <w:i/>
          <w:iCs/>
          <w:sz w:val="24"/>
          <w:szCs w:val="24"/>
        </w:rPr>
        <w:t>Bulk Density 1/3 Bar</w:t>
      </w:r>
      <w:r w:rsidRPr="68A10DCD">
        <w:rPr>
          <w:rFonts w:ascii="Georgia" w:hAnsi="Georgia"/>
          <w:i/>
          <w:iCs/>
          <w:sz w:val="24"/>
          <w:szCs w:val="24"/>
        </w:rPr>
        <w:t>:</w:t>
      </w:r>
      <w:r w:rsidR="56A155A5">
        <w:t xml:space="preserve"> </w:t>
      </w:r>
      <w:r w:rsidR="56A155A5" w:rsidRPr="68A10DCD">
        <w:rPr>
          <w:rFonts w:ascii="Georgia" w:hAnsi="Georgia"/>
          <w:i/>
          <w:iCs/>
          <w:sz w:val="24"/>
          <w:szCs w:val="24"/>
        </w:rPr>
        <w:t>The oven dried weight of the less than 2 mm soil material per unit volume of soil at a water tension of 1/</w:t>
      </w:r>
      <w:r w:rsidR="667E87E9" w:rsidRPr="68A10DCD">
        <w:rPr>
          <w:rFonts w:ascii="Georgia" w:hAnsi="Georgia"/>
          <w:i/>
          <w:iCs/>
          <w:sz w:val="24"/>
          <w:szCs w:val="24"/>
        </w:rPr>
        <w:t>3</w:t>
      </w:r>
      <w:r w:rsidR="56A155A5" w:rsidRPr="68A10DCD">
        <w:rPr>
          <w:rFonts w:ascii="Georgia" w:hAnsi="Georgia"/>
          <w:i/>
          <w:iCs/>
          <w:sz w:val="24"/>
          <w:szCs w:val="24"/>
        </w:rPr>
        <w:t xml:space="preserve"> bar.</w:t>
      </w:r>
    </w:p>
    <w:p w14:paraId="64E470F6" w14:textId="77777777" w:rsidR="00C57AD5" w:rsidRPr="005D63C7" w:rsidRDefault="00C57AD5" w:rsidP="00C57AD5">
      <w:pPr>
        <w:pStyle w:val="ListParagraph"/>
        <w:spacing w:after="0" w:line="240" w:lineRule="auto"/>
        <w:rPr>
          <w:rFonts w:ascii="Georgia" w:hAnsi="Georgia"/>
          <w:i/>
          <w:iCs/>
          <w:sz w:val="24"/>
          <w:szCs w:val="24"/>
        </w:rPr>
      </w:pPr>
    </w:p>
    <w:p w14:paraId="2777E896" w14:textId="7697AA31" w:rsidR="005D63C7" w:rsidRDefault="005D63C7" w:rsidP="00C57AD5">
      <w:pPr>
        <w:pStyle w:val="ListParagraph"/>
        <w:numPr>
          <w:ilvl w:val="0"/>
          <w:numId w:val="3"/>
        </w:numPr>
        <w:spacing w:after="0" w:line="240" w:lineRule="auto"/>
        <w:rPr>
          <w:rFonts w:ascii="Georgia" w:hAnsi="Georgia"/>
          <w:i/>
          <w:iCs/>
          <w:sz w:val="24"/>
          <w:szCs w:val="24"/>
        </w:rPr>
      </w:pPr>
      <w:r w:rsidRPr="005D63C7">
        <w:rPr>
          <w:rFonts w:ascii="Georgia" w:hAnsi="Georgia"/>
          <w:b/>
          <w:bCs/>
          <w:i/>
          <w:iCs/>
          <w:sz w:val="24"/>
          <w:szCs w:val="24"/>
        </w:rPr>
        <w:t>Horizon</w:t>
      </w:r>
      <w:r w:rsidR="0025099C">
        <w:rPr>
          <w:rFonts w:ascii="Georgia" w:hAnsi="Georgia"/>
          <w:b/>
          <w:bCs/>
          <w:i/>
          <w:iCs/>
          <w:sz w:val="24"/>
          <w:szCs w:val="24"/>
        </w:rPr>
        <w:t xml:space="preserve"> Top</w:t>
      </w:r>
      <w:r w:rsidRPr="005D63C7">
        <w:rPr>
          <w:rFonts w:ascii="Georgia" w:hAnsi="Georgia"/>
          <w:b/>
          <w:bCs/>
          <w:i/>
          <w:iCs/>
          <w:sz w:val="24"/>
          <w:szCs w:val="24"/>
        </w:rPr>
        <w:t xml:space="preserve"> Depth</w:t>
      </w:r>
      <w:r w:rsidRPr="005D63C7">
        <w:rPr>
          <w:rFonts w:ascii="Georgia" w:hAnsi="Georgia"/>
          <w:i/>
          <w:iCs/>
          <w:sz w:val="24"/>
          <w:szCs w:val="24"/>
        </w:rPr>
        <w:t>:</w:t>
      </w:r>
      <w:r w:rsidR="0025099C">
        <w:rPr>
          <w:rFonts w:ascii="Georgia" w:hAnsi="Georgia"/>
          <w:i/>
          <w:iCs/>
          <w:sz w:val="24"/>
          <w:szCs w:val="24"/>
        </w:rPr>
        <w:t xml:space="preserve"> </w:t>
      </w:r>
      <w:r w:rsidR="0025099C" w:rsidRPr="0025099C">
        <w:rPr>
          <w:rFonts w:ascii="Georgia" w:hAnsi="Georgia"/>
          <w:i/>
          <w:iCs/>
          <w:sz w:val="24"/>
          <w:szCs w:val="24"/>
        </w:rPr>
        <w:t>The distance from the top of the soil to the upper boundary of the soil horizon</w:t>
      </w:r>
    </w:p>
    <w:p w14:paraId="5FAA860B" w14:textId="77777777" w:rsidR="0025099C" w:rsidRPr="0025099C" w:rsidRDefault="0025099C" w:rsidP="0025099C">
      <w:pPr>
        <w:pStyle w:val="ListParagraph"/>
        <w:rPr>
          <w:rFonts w:ascii="Georgia" w:hAnsi="Georgia"/>
          <w:i/>
          <w:iCs/>
          <w:sz w:val="24"/>
          <w:szCs w:val="24"/>
        </w:rPr>
      </w:pPr>
    </w:p>
    <w:p w14:paraId="4FF07741" w14:textId="7E91F8CF" w:rsidR="0025099C" w:rsidRPr="005D63C7" w:rsidRDefault="0025099C" w:rsidP="0025099C">
      <w:pPr>
        <w:pStyle w:val="ListParagraph"/>
        <w:numPr>
          <w:ilvl w:val="0"/>
          <w:numId w:val="3"/>
        </w:numPr>
        <w:spacing w:after="0" w:line="240" w:lineRule="auto"/>
        <w:rPr>
          <w:rFonts w:ascii="Georgia" w:hAnsi="Georgia"/>
          <w:i/>
          <w:iCs/>
          <w:sz w:val="24"/>
          <w:szCs w:val="24"/>
        </w:rPr>
      </w:pPr>
      <w:r w:rsidRPr="005D63C7">
        <w:rPr>
          <w:rFonts w:ascii="Georgia" w:hAnsi="Georgia"/>
          <w:b/>
          <w:bCs/>
          <w:i/>
          <w:iCs/>
          <w:sz w:val="24"/>
          <w:szCs w:val="24"/>
        </w:rPr>
        <w:t>Horizon</w:t>
      </w:r>
      <w:r>
        <w:rPr>
          <w:rFonts w:ascii="Georgia" w:hAnsi="Georgia"/>
          <w:b/>
          <w:bCs/>
          <w:i/>
          <w:iCs/>
          <w:sz w:val="24"/>
          <w:szCs w:val="24"/>
        </w:rPr>
        <w:t xml:space="preserve"> Bottom</w:t>
      </w:r>
      <w:r w:rsidRPr="005D63C7">
        <w:rPr>
          <w:rFonts w:ascii="Georgia" w:hAnsi="Georgia"/>
          <w:b/>
          <w:bCs/>
          <w:i/>
          <w:iCs/>
          <w:sz w:val="24"/>
          <w:szCs w:val="24"/>
        </w:rPr>
        <w:t xml:space="preserve"> Depth</w:t>
      </w:r>
      <w:r w:rsidRPr="005D63C7">
        <w:rPr>
          <w:rFonts w:ascii="Georgia" w:hAnsi="Georgia"/>
          <w:i/>
          <w:iCs/>
          <w:sz w:val="24"/>
          <w:szCs w:val="24"/>
        </w:rPr>
        <w:t>:</w:t>
      </w:r>
      <w:r>
        <w:rPr>
          <w:rFonts w:ascii="Georgia" w:hAnsi="Georgia"/>
          <w:i/>
          <w:iCs/>
          <w:sz w:val="24"/>
          <w:szCs w:val="24"/>
        </w:rPr>
        <w:t xml:space="preserve"> </w:t>
      </w:r>
      <w:r w:rsidRPr="0025099C">
        <w:rPr>
          <w:rFonts w:ascii="Georgia" w:hAnsi="Georgia"/>
          <w:i/>
          <w:iCs/>
          <w:sz w:val="24"/>
          <w:szCs w:val="24"/>
        </w:rPr>
        <w:t>The distance from the top of the soil to the base of the soil horizon.</w:t>
      </w:r>
    </w:p>
    <w:p w14:paraId="4C105B3D" w14:textId="448CD87D" w:rsidR="1BE2CE89" w:rsidRDefault="1BE2CE89" w:rsidP="1BE2CE89">
      <w:pPr>
        <w:spacing w:after="0" w:line="240" w:lineRule="auto"/>
        <w:rPr>
          <w:rFonts w:ascii="Georgia" w:hAnsi="Georgia"/>
          <w:i/>
          <w:iCs/>
          <w:sz w:val="24"/>
          <w:szCs w:val="24"/>
        </w:rPr>
      </w:pPr>
    </w:p>
    <w:p w14:paraId="41D24BAF" w14:textId="68CE32E3" w:rsidR="4F8CA191" w:rsidRDefault="4F8CA191" w:rsidP="1BE2CE89">
      <w:pPr>
        <w:pStyle w:val="ListParagraph"/>
        <w:numPr>
          <w:ilvl w:val="0"/>
          <w:numId w:val="3"/>
        </w:numPr>
        <w:spacing w:after="0" w:line="240" w:lineRule="auto"/>
        <w:rPr>
          <w:i/>
          <w:iCs/>
          <w:sz w:val="24"/>
          <w:szCs w:val="24"/>
        </w:rPr>
      </w:pPr>
      <w:r w:rsidRPr="00773069">
        <w:rPr>
          <w:rFonts w:ascii="Georgia" w:hAnsi="Georgia"/>
          <w:b/>
          <w:bCs/>
          <w:i/>
          <w:iCs/>
          <w:sz w:val="24"/>
          <w:szCs w:val="24"/>
        </w:rPr>
        <w:t>Slope</w:t>
      </w:r>
      <w:r w:rsidRPr="1BE2CE89">
        <w:rPr>
          <w:rFonts w:ascii="Georgia" w:hAnsi="Georgia"/>
          <w:i/>
          <w:iCs/>
          <w:sz w:val="24"/>
          <w:szCs w:val="24"/>
        </w:rPr>
        <w:t>:</w:t>
      </w:r>
      <w:r w:rsidR="002D7275">
        <w:rPr>
          <w:rFonts w:ascii="Georgia" w:hAnsi="Georgia"/>
          <w:i/>
          <w:iCs/>
          <w:sz w:val="24"/>
          <w:szCs w:val="24"/>
        </w:rPr>
        <w:t xml:space="preserve"> </w:t>
      </w:r>
      <w:r w:rsidR="002D7275" w:rsidRPr="002D7275">
        <w:rPr>
          <w:rFonts w:ascii="Georgia" w:hAnsi="Georgia"/>
          <w:i/>
          <w:iCs/>
          <w:sz w:val="24"/>
          <w:szCs w:val="24"/>
        </w:rPr>
        <w:t>The difference in elevation between two points, expressed as a percentage of the distance between those points. (S</w:t>
      </w:r>
      <w:r w:rsidR="002D7275">
        <w:rPr>
          <w:rFonts w:ascii="Georgia" w:hAnsi="Georgia"/>
          <w:i/>
          <w:iCs/>
          <w:sz w:val="24"/>
          <w:szCs w:val="24"/>
        </w:rPr>
        <w:t>oil Survey Manual</w:t>
      </w:r>
      <w:r w:rsidR="002D7275" w:rsidRPr="002D7275">
        <w:rPr>
          <w:rFonts w:ascii="Georgia" w:hAnsi="Georgia"/>
          <w:i/>
          <w:iCs/>
          <w:sz w:val="24"/>
          <w:szCs w:val="24"/>
        </w:rPr>
        <w:t>)</w:t>
      </w:r>
    </w:p>
    <w:p w14:paraId="336909D2" w14:textId="77777777" w:rsidR="0025099C" w:rsidRPr="0025099C" w:rsidRDefault="0025099C" w:rsidP="0025099C">
      <w:pPr>
        <w:spacing w:after="0" w:line="240" w:lineRule="auto"/>
        <w:ind w:left="360"/>
        <w:rPr>
          <w:rFonts w:ascii="Georgia" w:hAnsi="Georgia"/>
          <w:i/>
          <w:iCs/>
          <w:sz w:val="24"/>
          <w:szCs w:val="24"/>
        </w:rPr>
      </w:pPr>
    </w:p>
    <w:p w14:paraId="2701878A" w14:textId="77777777" w:rsidR="0021265A" w:rsidRPr="008F0A61" w:rsidRDefault="0021265A" w:rsidP="0021265A">
      <w:pPr>
        <w:rPr>
          <w:rFonts w:ascii="Georgia" w:hAnsi="Georgia"/>
          <w:sz w:val="24"/>
          <w:szCs w:val="24"/>
        </w:rPr>
      </w:pPr>
    </w:p>
    <w:p w14:paraId="3FADDFFC" w14:textId="77777777" w:rsidR="009A1CBB" w:rsidRDefault="009A1CBB" w:rsidP="00632E0A">
      <w:pPr>
        <w:pStyle w:val="Heading2"/>
        <w:rPr>
          <w:rFonts w:ascii="Georgia" w:hAnsi="Georgia"/>
          <w:sz w:val="24"/>
          <w:szCs w:val="24"/>
        </w:rPr>
      </w:pPr>
    </w:p>
    <w:p w14:paraId="2B8E322B" w14:textId="6A89B33B" w:rsidR="00632E0A" w:rsidRPr="008F0A61" w:rsidRDefault="00632E0A" w:rsidP="00632E0A">
      <w:pPr>
        <w:pStyle w:val="Heading2"/>
        <w:rPr>
          <w:rFonts w:ascii="Georgia" w:hAnsi="Georgia"/>
          <w:sz w:val="24"/>
          <w:szCs w:val="24"/>
        </w:rPr>
      </w:pPr>
      <w:commentRangeStart w:id="293"/>
      <w:r w:rsidRPr="008F0A61">
        <w:rPr>
          <w:rFonts w:ascii="Georgia" w:hAnsi="Georgia"/>
          <w:sz w:val="24"/>
          <w:szCs w:val="24"/>
        </w:rPr>
        <w:t>Rating Classes:</w:t>
      </w:r>
      <w:commentRangeEnd w:id="293"/>
      <w:r w:rsidR="001E59BA">
        <w:rPr>
          <w:rStyle w:val="CommentReference"/>
          <w:rFonts w:asciiTheme="minorHAnsi" w:eastAsiaTheme="minorHAnsi" w:hAnsiTheme="minorHAnsi" w:cstheme="minorBidi"/>
          <w:color w:val="auto"/>
        </w:rPr>
        <w:commentReference w:id="293"/>
      </w:r>
    </w:p>
    <w:p w14:paraId="3A8B6479" w14:textId="109A587E" w:rsidR="00632E0A" w:rsidRPr="008F0A61" w:rsidRDefault="00632E0A">
      <w:pPr>
        <w:rPr>
          <w:rFonts w:ascii="Georgia" w:hAnsi="Georgia"/>
          <w:sz w:val="24"/>
          <w:szCs w:val="24"/>
        </w:rPr>
      </w:pPr>
    </w:p>
    <w:p w14:paraId="0C4187C8" w14:textId="635661BF" w:rsidR="00632E0A" w:rsidRPr="00772923" w:rsidRDefault="00C57AD5" w:rsidP="00632E0A">
      <w:pPr>
        <w:pStyle w:val="ListParagraph"/>
        <w:numPr>
          <w:ilvl w:val="0"/>
          <w:numId w:val="1"/>
        </w:numPr>
        <w:rPr>
          <w:rFonts w:ascii="Georgia" w:hAnsi="Georgia"/>
          <w:sz w:val="24"/>
          <w:szCs w:val="24"/>
        </w:rPr>
      </w:pPr>
      <w:r w:rsidRPr="00772923">
        <w:rPr>
          <w:rFonts w:ascii="Georgia" w:hAnsi="Georgia"/>
          <w:b/>
          <w:bCs/>
          <w:sz w:val="24"/>
          <w:szCs w:val="24"/>
        </w:rPr>
        <w:t>Low:</w:t>
      </w:r>
      <w:r w:rsidR="00734F90" w:rsidRPr="00772923">
        <w:rPr>
          <w:rFonts w:ascii="Georgia" w:hAnsi="Georgia"/>
          <w:b/>
          <w:bCs/>
          <w:sz w:val="24"/>
          <w:szCs w:val="24"/>
        </w:rPr>
        <w:t xml:space="preserve"> </w:t>
      </w:r>
      <w:r w:rsidR="00734F90" w:rsidRPr="00772923">
        <w:rPr>
          <w:rFonts w:ascii="Georgia" w:hAnsi="Georgia"/>
          <w:sz w:val="24"/>
          <w:szCs w:val="24"/>
        </w:rPr>
        <w:t xml:space="preserve">These soils have a </w:t>
      </w:r>
      <w:r w:rsidR="00D01FED" w:rsidRPr="00772923">
        <w:rPr>
          <w:rFonts w:ascii="Georgia" w:hAnsi="Georgia"/>
          <w:sz w:val="24"/>
          <w:szCs w:val="24"/>
        </w:rPr>
        <w:t>low</w:t>
      </w:r>
      <w:r w:rsidR="00734F90" w:rsidRPr="00772923">
        <w:rPr>
          <w:rFonts w:ascii="Georgia" w:hAnsi="Georgia"/>
          <w:sz w:val="24"/>
          <w:szCs w:val="24"/>
        </w:rPr>
        <w:t xml:space="preserve"> potential </w:t>
      </w:r>
      <w:r w:rsidR="00D01FED" w:rsidRPr="00772923">
        <w:rPr>
          <w:rFonts w:ascii="Georgia" w:hAnsi="Georgia"/>
          <w:sz w:val="24"/>
          <w:szCs w:val="24"/>
        </w:rPr>
        <w:t>for</w:t>
      </w:r>
      <w:r w:rsidR="00734F90" w:rsidRPr="00772923">
        <w:rPr>
          <w:rFonts w:ascii="Georgia" w:hAnsi="Georgia"/>
          <w:sz w:val="24"/>
          <w:szCs w:val="24"/>
        </w:rPr>
        <w:t xml:space="preserve"> </w:t>
      </w:r>
      <w:r w:rsidR="00D01FED" w:rsidRPr="00772923">
        <w:rPr>
          <w:rFonts w:ascii="Georgia" w:hAnsi="Georgia"/>
          <w:sz w:val="24"/>
          <w:szCs w:val="24"/>
        </w:rPr>
        <w:t>nutrient runoff.  Slopes are</w:t>
      </w:r>
      <w:r w:rsidR="009B4805">
        <w:rPr>
          <w:rFonts w:ascii="Georgia" w:hAnsi="Georgia"/>
          <w:sz w:val="24"/>
          <w:szCs w:val="24"/>
        </w:rPr>
        <w:t xml:space="preserve"> nearly level</w:t>
      </w:r>
      <w:r w:rsidR="00633188">
        <w:rPr>
          <w:rFonts w:ascii="Georgia" w:hAnsi="Georgia"/>
          <w:sz w:val="24"/>
          <w:szCs w:val="24"/>
        </w:rPr>
        <w:t xml:space="preserve"> flat</w:t>
      </w:r>
      <w:r w:rsidR="0029553D" w:rsidRPr="00772923">
        <w:rPr>
          <w:rFonts w:ascii="Georgia" w:hAnsi="Georgia"/>
          <w:sz w:val="24"/>
          <w:szCs w:val="24"/>
        </w:rPr>
        <w:t>, shorter slope length (LS factor)</w:t>
      </w:r>
      <w:r w:rsidR="003A26F6" w:rsidRPr="00772923">
        <w:rPr>
          <w:rFonts w:ascii="Georgia" w:hAnsi="Georgia"/>
          <w:sz w:val="24"/>
          <w:szCs w:val="24"/>
        </w:rPr>
        <w:t xml:space="preserve">, lower soil erodibility factor </w:t>
      </w:r>
      <w:r w:rsidR="00B22533" w:rsidRPr="00772923">
        <w:rPr>
          <w:rFonts w:ascii="Georgia" w:hAnsi="Georgia"/>
          <w:sz w:val="24"/>
          <w:szCs w:val="24"/>
        </w:rPr>
        <w:t>(Kf factor)</w:t>
      </w:r>
      <w:r w:rsidR="002A6554" w:rsidRPr="00772923">
        <w:rPr>
          <w:rFonts w:ascii="Georgia" w:hAnsi="Georgia"/>
          <w:sz w:val="24"/>
          <w:szCs w:val="24"/>
        </w:rPr>
        <w:t>, rainfall not as intense</w:t>
      </w:r>
      <w:r w:rsidR="005752CF" w:rsidRPr="00772923">
        <w:rPr>
          <w:rFonts w:ascii="Georgia" w:hAnsi="Georgia"/>
          <w:sz w:val="24"/>
          <w:szCs w:val="24"/>
        </w:rPr>
        <w:t>, soils more permeable, generally sand tex</w:t>
      </w:r>
      <w:r w:rsidR="00144DBC" w:rsidRPr="00772923">
        <w:rPr>
          <w:rFonts w:ascii="Georgia" w:hAnsi="Georgia"/>
          <w:sz w:val="24"/>
          <w:szCs w:val="24"/>
        </w:rPr>
        <w:t>tures soils with less clay</w:t>
      </w:r>
      <w:r w:rsidR="00772923" w:rsidRPr="00772923">
        <w:rPr>
          <w:rFonts w:ascii="Georgia" w:hAnsi="Georgia"/>
          <w:sz w:val="24"/>
          <w:szCs w:val="24"/>
        </w:rPr>
        <w:t>.</w:t>
      </w:r>
    </w:p>
    <w:p w14:paraId="3B58D7F1" w14:textId="77777777" w:rsidR="00C57AD5" w:rsidRPr="00E6617A" w:rsidRDefault="00C57AD5" w:rsidP="00C57AD5">
      <w:pPr>
        <w:pStyle w:val="ListParagraph"/>
        <w:rPr>
          <w:rFonts w:ascii="Georgia" w:hAnsi="Georgia"/>
          <w:b/>
          <w:bCs/>
          <w:sz w:val="24"/>
          <w:szCs w:val="24"/>
          <w:highlight w:val="yellow"/>
        </w:rPr>
      </w:pPr>
    </w:p>
    <w:p w14:paraId="6DFF418D" w14:textId="337C4128" w:rsidR="00C57AD5" w:rsidRPr="00475737" w:rsidRDefault="00C57AD5" w:rsidP="00C57AD5">
      <w:pPr>
        <w:pStyle w:val="ListParagraph"/>
        <w:numPr>
          <w:ilvl w:val="0"/>
          <w:numId w:val="1"/>
        </w:numPr>
        <w:rPr>
          <w:rFonts w:ascii="Georgia" w:hAnsi="Georgia"/>
          <w:b/>
          <w:bCs/>
          <w:sz w:val="24"/>
          <w:szCs w:val="24"/>
        </w:rPr>
      </w:pPr>
      <w:r w:rsidRPr="00475737">
        <w:rPr>
          <w:rFonts w:ascii="Georgia" w:hAnsi="Georgia"/>
          <w:b/>
          <w:bCs/>
          <w:sz w:val="24"/>
          <w:szCs w:val="24"/>
        </w:rPr>
        <w:t>Moderately Low:</w:t>
      </w:r>
      <w:r w:rsidR="00D01FED" w:rsidRPr="00475737">
        <w:rPr>
          <w:rFonts w:ascii="Georgia" w:hAnsi="Georgia"/>
          <w:b/>
          <w:bCs/>
          <w:sz w:val="24"/>
          <w:szCs w:val="24"/>
        </w:rPr>
        <w:t xml:space="preserve"> </w:t>
      </w:r>
      <w:r w:rsidR="00D01FED" w:rsidRPr="00475737">
        <w:rPr>
          <w:rFonts w:ascii="Georgia" w:hAnsi="Georgia"/>
          <w:sz w:val="24"/>
          <w:szCs w:val="24"/>
        </w:rPr>
        <w:t>These soils have a moderately low potential for nutrient runoff</w:t>
      </w:r>
      <w:r w:rsidR="00D81777" w:rsidRPr="00475737">
        <w:rPr>
          <w:rFonts w:ascii="Georgia" w:hAnsi="Georgia"/>
          <w:sz w:val="24"/>
          <w:szCs w:val="24"/>
        </w:rPr>
        <w:t xml:space="preserve">, </w:t>
      </w:r>
      <w:r w:rsidR="0036410D" w:rsidRPr="00475737">
        <w:rPr>
          <w:rFonts w:ascii="Georgia" w:hAnsi="Georgia"/>
          <w:sz w:val="24"/>
          <w:szCs w:val="24"/>
        </w:rPr>
        <w:t>generally sandy to loamy soils</w:t>
      </w:r>
      <w:r w:rsidR="00641A2E" w:rsidRPr="00475737">
        <w:rPr>
          <w:rFonts w:ascii="Georgia" w:hAnsi="Georgia"/>
          <w:sz w:val="24"/>
          <w:szCs w:val="24"/>
        </w:rPr>
        <w:t xml:space="preserve">, </w:t>
      </w:r>
      <w:r w:rsidR="00E019C4" w:rsidRPr="00475737">
        <w:rPr>
          <w:rFonts w:ascii="Georgia" w:hAnsi="Georgia"/>
          <w:sz w:val="24"/>
          <w:szCs w:val="24"/>
        </w:rPr>
        <w:t xml:space="preserve">nearly level </w:t>
      </w:r>
      <w:r w:rsidR="00F10E10" w:rsidRPr="00475737">
        <w:rPr>
          <w:rFonts w:ascii="Georgia" w:hAnsi="Georgia"/>
          <w:sz w:val="24"/>
          <w:szCs w:val="24"/>
        </w:rPr>
        <w:t xml:space="preserve">to </w:t>
      </w:r>
      <w:r w:rsidR="00633188" w:rsidRPr="00475737">
        <w:rPr>
          <w:rFonts w:ascii="Georgia" w:hAnsi="Georgia"/>
          <w:sz w:val="24"/>
          <w:szCs w:val="24"/>
        </w:rPr>
        <w:t>gently sloping</w:t>
      </w:r>
      <w:r w:rsidR="00475737">
        <w:rPr>
          <w:rFonts w:ascii="Georgia" w:hAnsi="Georgia"/>
          <w:sz w:val="24"/>
          <w:szCs w:val="24"/>
        </w:rPr>
        <w:t>.</w:t>
      </w:r>
    </w:p>
    <w:p w14:paraId="4B43B8E9" w14:textId="77777777" w:rsidR="00C57AD5" w:rsidRPr="00475737" w:rsidRDefault="00C57AD5" w:rsidP="00C57AD5">
      <w:pPr>
        <w:pStyle w:val="ListParagraph"/>
        <w:rPr>
          <w:rFonts w:ascii="Georgia" w:hAnsi="Georgia"/>
          <w:b/>
          <w:bCs/>
          <w:sz w:val="24"/>
          <w:szCs w:val="24"/>
        </w:rPr>
      </w:pPr>
    </w:p>
    <w:p w14:paraId="08BE0172" w14:textId="40DC7033" w:rsidR="00D01FED" w:rsidRPr="00475737" w:rsidRDefault="00632E0A" w:rsidP="00D01FED">
      <w:pPr>
        <w:pStyle w:val="ListParagraph"/>
        <w:numPr>
          <w:ilvl w:val="0"/>
          <w:numId w:val="1"/>
        </w:numPr>
        <w:rPr>
          <w:rFonts w:ascii="Georgia" w:hAnsi="Georgia"/>
          <w:b/>
          <w:bCs/>
          <w:sz w:val="24"/>
          <w:szCs w:val="24"/>
        </w:rPr>
      </w:pPr>
      <w:r w:rsidRPr="00475737">
        <w:rPr>
          <w:rFonts w:ascii="Georgia" w:hAnsi="Georgia"/>
          <w:b/>
          <w:bCs/>
          <w:sz w:val="24"/>
          <w:szCs w:val="24"/>
        </w:rPr>
        <w:t>Moderate</w:t>
      </w:r>
      <w:r w:rsidR="00C57AD5" w:rsidRPr="00475737">
        <w:rPr>
          <w:rFonts w:ascii="Georgia" w:hAnsi="Georgia"/>
          <w:b/>
          <w:bCs/>
          <w:sz w:val="24"/>
          <w:szCs w:val="24"/>
        </w:rPr>
        <w:t>:</w:t>
      </w:r>
      <w:r w:rsidR="00D01FED" w:rsidRPr="00475737">
        <w:rPr>
          <w:rFonts w:ascii="Georgia" w:hAnsi="Georgia"/>
          <w:b/>
          <w:bCs/>
          <w:sz w:val="24"/>
          <w:szCs w:val="24"/>
        </w:rPr>
        <w:t xml:space="preserve"> </w:t>
      </w:r>
      <w:r w:rsidR="00D01FED" w:rsidRPr="00475737">
        <w:rPr>
          <w:rFonts w:ascii="Georgia" w:hAnsi="Georgia"/>
          <w:sz w:val="24"/>
          <w:szCs w:val="24"/>
        </w:rPr>
        <w:t>These soils have a moderately potential for nutrient runoff.</w:t>
      </w:r>
      <w:r w:rsidR="0036410D" w:rsidRPr="00475737">
        <w:rPr>
          <w:rFonts w:ascii="Georgia" w:hAnsi="Georgia"/>
          <w:sz w:val="24"/>
          <w:szCs w:val="24"/>
        </w:rPr>
        <w:t xml:space="preserve"> Generally loamy soils</w:t>
      </w:r>
      <w:r w:rsidR="000A7FFA" w:rsidRPr="00475737">
        <w:rPr>
          <w:rFonts w:ascii="Georgia" w:hAnsi="Georgia"/>
          <w:sz w:val="24"/>
          <w:szCs w:val="24"/>
        </w:rPr>
        <w:t xml:space="preserve">, </w:t>
      </w:r>
      <w:r w:rsidR="00AE2D46" w:rsidRPr="00475737">
        <w:rPr>
          <w:rFonts w:ascii="Georgia" w:hAnsi="Georgia"/>
          <w:sz w:val="24"/>
          <w:szCs w:val="24"/>
        </w:rPr>
        <w:t>rolling slopes</w:t>
      </w:r>
      <w:r w:rsidR="00C24A01" w:rsidRPr="00475737">
        <w:rPr>
          <w:rFonts w:ascii="Georgia" w:hAnsi="Georgia"/>
          <w:sz w:val="24"/>
          <w:szCs w:val="24"/>
        </w:rPr>
        <w:t>, gently sloping</w:t>
      </w:r>
      <w:r w:rsidR="00475737">
        <w:rPr>
          <w:rFonts w:ascii="Georgia" w:hAnsi="Georgia"/>
          <w:sz w:val="24"/>
          <w:szCs w:val="24"/>
        </w:rPr>
        <w:t>.</w:t>
      </w:r>
    </w:p>
    <w:p w14:paraId="7925303C" w14:textId="77777777" w:rsidR="00C57AD5" w:rsidRPr="00475737" w:rsidRDefault="00C57AD5" w:rsidP="00C57AD5">
      <w:pPr>
        <w:pStyle w:val="ListParagraph"/>
        <w:rPr>
          <w:rFonts w:ascii="Georgia" w:hAnsi="Georgia"/>
          <w:b/>
          <w:bCs/>
          <w:sz w:val="24"/>
          <w:szCs w:val="24"/>
        </w:rPr>
      </w:pPr>
    </w:p>
    <w:p w14:paraId="46898B89" w14:textId="63C9381B" w:rsidR="00D01FED" w:rsidRPr="00475737" w:rsidRDefault="00C57AD5" w:rsidP="00D01FED">
      <w:pPr>
        <w:pStyle w:val="ListParagraph"/>
        <w:numPr>
          <w:ilvl w:val="0"/>
          <w:numId w:val="1"/>
        </w:numPr>
        <w:rPr>
          <w:rFonts w:ascii="Georgia" w:hAnsi="Georgia"/>
          <w:b/>
          <w:bCs/>
          <w:sz w:val="24"/>
          <w:szCs w:val="24"/>
        </w:rPr>
      </w:pPr>
      <w:r w:rsidRPr="00475737">
        <w:rPr>
          <w:rFonts w:ascii="Georgia" w:hAnsi="Georgia"/>
          <w:b/>
          <w:bCs/>
          <w:sz w:val="24"/>
          <w:szCs w:val="24"/>
        </w:rPr>
        <w:t>Moderately High:</w:t>
      </w:r>
      <w:r w:rsidR="00D01FED" w:rsidRPr="00475737">
        <w:rPr>
          <w:rFonts w:ascii="Georgia" w:hAnsi="Georgia"/>
          <w:b/>
          <w:bCs/>
          <w:sz w:val="24"/>
          <w:szCs w:val="24"/>
        </w:rPr>
        <w:t xml:space="preserve"> </w:t>
      </w:r>
      <w:r w:rsidR="00D01FED" w:rsidRPr="00475737">
        <w:rPr>
          <w:rFonts w:ascii="Georgia" w:hAnsi="Georgia"/>
          <w:sz w:val="24"/>
          <w:szCs w:val="24"/>
        </w:rPr>
        <w:t>These soils have a moderately high potential for nutrient runoff.</w:t>
      </w:r>
      <w:r w:rsidR="0036410D" w:rsidRPr="00475737">
        <w:rPr>
          <w:rFonts w:ascii="Georgia" w:hAnsi="Georgia"/>
          <w:sz w:val="24"/>
          <w:szCs w:val="24"/>
        </w:rPr>
        <w:t xml:space="preserve"> Generally </w:t>
      </w:r>
      <w:r w:rsidR="00781BD9" w:rsidRPr="00475737">
        <w:rPr>
          <w:rFonts w:ascii="Georgia" w:hAnsi="Georgia"/>
          <w:sz w:val="24"/>
          <w:szCs w:val="24"/>
        </w:rPr>
        <w:t>loamy to clayey soils</w:t>
      </w:r>
      <w:r w:rsidR="000F4931" w:rsidRPr="00475737">
        <w:rPr>
          <w:rFonts w:ascii="Georgia" w:hAnsi="Georgia"/>
          <w:sz w:val="24"/>
          <w:szCs w:val="24"/>
        </w:rPr>
        <w:t>, moderately steep</w:t>
      </w:r>
      <w:r w:rsidR="00475737">
        <w:rPr>
          <w:rFonts w:ascii="Georgia" w:hAnsi="Georgia"/>
          <w:sz w:val="24"/>
          <w:szCs w:val="24"/>
        </w:rPr>
        <w:t>.</w:t>
      </w:r>
    </w:p>
    <w:p w14:paraId="7D63DA58" w14:textId="77777777" w:rsidR="00C57AD5" w:rsidRPr="00772923" w:rsidRDefault="00C57AD5" w:rsidP="00C57AD5">
      <w:pPr>
        <w:pStyle w:val="ListParagraph"/>
        <w:rPr>
          <w:rFonts w:ascii="Georgia" w:hAnsi="Georgia"/>
          <w:b/>
          <w:bCs/>
          <w:sz w:val="24"/>
          <w:szCs w:val="24"/>
        </w:rPr>
      </w:pPr>
    </w:p>
    <w:p w14:paraId="0352579B" w14:textId="397A4D02" w:rsidR="00D01FED" w:rsidRPr="00772923" w:rsidRDefault="00C57AD5" w:rsidP="00D01FED">
      <w:pPr>
        <w:pStyle w:val="ListParagraph"/>
        <w:numPr>
          <w:ilvl w:val="0"/>
          <w:numId w:val="1"/>
        </w:numPr>
        <w:rPr>
          <w:rFonts w:ascii="Georgia" w:hAnsi="Georgia"/>
          <w:b/>
          <w:bCs/>
          <w:sz w:val="24"/>
          <w:szCs w:val="24"/>
        </w:rPr>
      </w:pPr>
      <w:r w:rsidRPr="00772923">
        <w:rPr>
          <w:rFonts w:ascii="Georgia" w:hAnsi="Georgia"/>
          <w:b/>
          <w:bCs/>
          <w:sz w:val="24"/>
          <w:szCs w:val="24"/>
        </w:rPr>
        <w:t>High:</w:t>
      </w:r>
      <w:r w:rsidR="00D01FED" w:rsidRPr="00772923">
        <w:rPr>
          <w:rFonts w:ascii="Georgia" w:hAnsi="Georgia"/>
          <w:b/>
          <w:bCs/>
          <w:sz w:val="24"/>
          <w:szCs w:val="24"/>
        </w:rPr>
        <w:t xml:space="preserve"> </w:t>
      </w:r>
      <w:r w:rsidR="00D01FED" w:rsidRPr="00772923">
        <w:rPr>
          <w:rFonts w:ascii="Georgia" w:hAnsi="Georgia"/>
          <w:sz w:val="24"/>
          <w:szCs w:val="24"/>
        </w:rPr>
        <w:t>These soils have a high potential for nutrient runoff.</w:t>
      </w:r>
      <w:r w:rsidR="0042195B" w:rsidRPr="00772923">
        <w:rPr>
          <w:rFonts w:ascii="Georgia" w:hAnsi="Georgia"/>
          <w:sz w:val="24"/>
          <w:szCs w:val="24"/>
        </w:rPr>
        <w:t xml:space="preserve"> </w:t>
      </w:r>
      <w:r w:rsidR="000F4931">
        <w:rPr>
          <w:rFonts w:ascii="Georgia" w:hAnsi="Georgia"/>
          <w:sz w:val="24"/>
          <w:szCs w:val="24"/>
        </w:rPr>
        <w:t>Strongly sloping with steep and very</w:t>
      </w:r>
      <w:r w:rsidR="0042195B" w:rsidRPr="00772923">
        <w:rPr>
          <w:rFonts w:ascii="Georgia" w:hAnsi="Georgia"/>
          <w:sz w:val="24"/>
          <w:szCs w:val="24"/>
        </w:rPr>
        <w:t xml:space="preserve"> slopes</w:t>
      </w:r>
      <w:r w:rsidR="00D772A2" w:rsidRPr="00772923">
        <w:rPr>
          <w:rFonts w:ascii="Georgia" w:hAnsi="Georgia"/>
          <w:sz w:val="24"/>
          <w:szCs w:val="24"/>
        </w:rPr>
        <w:t xml:space="preserve">, high </w:t>
      </w:r>
      <w:r w:rsidR="003D6F0D" w:rsidRPr="00772923">
        <w:rPr>
          <w:rFonts w:ascii="Georgia" w:hAnsi="Georgia"/>
          <w:sz w:val="24"/>
          <w:szCs w:val="24"/>
        </w:rPr>
        <w:t>erodibility factor (Kf factor)</w:t>
      </w:r>
      <w:r w:rsidR="00284368" w:rsidRPr="00772923">
        <w:rPr>
          <w:rFonts w:ascii="Georgia" w:hAnsi="Georgia"/>
          <w:sz w:val="24"/>
          <w:szCs w:val="24"/>
        </w:rPr>
        <w:t xml:space="preserve">, </w:t>
      </w:r>
      <w:r w:rsidR="002A6554" w:rsidRPr="00772923">
        <w:rPr>
          <w:rFonts w:ascii="Georgia" w:hAnsi="Georgia"/>
          <w:sz w:val="24"/>
          <w:szCs w:val="24"/>
        </w:rPr>
        <w:t xml:space="preserve">intense rainfall, </w:t>
      </w:r>
      <w:r w:rsidR="00E57B06" w:rsidRPr="00772923">
        <w:rPr>
          <w:rFonts w:ascii="Georgia" w:hAnsi="Georgia"/>
          <w:sz w:val="24"/>
          <w:szCs w:val="24"/>
        </w:rPr>
        <w:t xml:space="preserve">potentially soils with </w:t>
      </w:r>
      <w:r w:rsidR="0068418E" w:rsidRPr="00772923">
        <w:rPr>
          <w:rFonts w:ascii="Georgia" w:hAnsi="Georgia"/>
          <w:sz w:val="24"/>
          <w:szCs w:val="24"/>
        </w:rPr>
        <w:t>less permeable, generally soils with high clay</w:t>
      </w:r>
      <w:r w:rsidR="003B5CA0" w:rsidRPr="00772923">
        <w:rPr>
          <w:rFonts w:ascii="Georgia" w:hAnsi="Georgia"/>
          <w:sz w:val="24"/>
          <w:szCs w:val="24"/>
        </w:rPr>
        <w:t xml:space="preserve"> (Soil Texture Clay</w:t>
      </w:r>
      <w:proofErr w:type="gramStart"/>
      <w:r w:rsidR="003B5CA0" w:rsidRPr="00772923">
        <w:rPr>
          <w:rFonts w:ascii="Georgia" w:hAnsi="Georgia"/>
          <w:sz w:val="24"/>
          <w:szCs w:val="24"/>
        </w:rPr>
        <w:t>)</w:t>
      </w:r>
      <w:r w:rsidR="0068418E" w:rsidRPr="00772923">
        <w:rPr>
          <w:rFonts w:ascii="Georgia" w:hAnsi="Georgia"/>
          <w:sz w:val="24"/>
          <w:szCs w:val="24"/>
        </w:rPr>
        <w:t xml:space="preserve"> </w:t>
      </w:r>
      <w:r w:rsidR="00475737">
        <w:rPr>
          <w:rFonts w:ascii="Georgia" w:hAnsi="Georgia"/>
          <w:sz w:val="24"/>
          <w:szCs w:val="24"/>
        </w:rPr>
        <w:t>.</w:t>
      </w:r>
      <w:proofErr w:type="gramEnd"/>
    </w:p>
    <w:p w14:paraId="2F0D0B76" w14:textId="77777777" w:rsidR="00C57AD5" w:rsidRPr="00772923" w:rsidRDefault="00C57AD5" w:rsidP="00C57AD5">
      <w:pPr>
        <w:pStyle w:val="ListParagraph"/>
        <w:rPr>
          <w:rFonts w:ascii="Georgia" w:hAnsi="Georgia"/>
          <w:b/>
          <w:bCs/>
          <w:sz w:val="24"/>
          <w:szCs w:val="24"/>
        </w:rPr>
      </w:pPr>
    </w:p>
    <w:p w14:paraId="319999F9" w14:textId="03E3B65C" w:rsidR="00632E0A" w:rsidRPr="00772923" w:rsidRDefault="00632E0A" w:rsidP="00632E0A">
      <w:pPr>
        <w:pStyle w:val="ListParagraph"/>
        <w:numPr>
          <w:ilvl w:val="0"/>
          <w:numId w:val="1"/>
        </w:numPr>
        <w:rPr>
          <w:rFonts w:ascii="Georgia" w:hAnsi="Georgia"/>
          <w:b/>
          <w:bCs/>
          <w:sz w:val="24"/>
          <w:szCs w:val="24"/>
        </w:rPr>
      </w:pPr>
      <w:r w:rsidRPr="00772923">
        <w:rPr>
          <w:rFonts w:ascii="Georgia" w:hAnsi="Georgia"/>
          <w:b/>
          <w:bCs/>
          <w:sz w:val="24"/>
          <w:szCs w:val="24"/>
        </w:rPr>
        <w:t>Not Rated</w:t>
      </w:r>
      <w:r w:rsidR="00C57AD5" w:rsidRPr="00772923">
        <w:rPr>
          <w:rFonts w:ascii="Georgia" w:hAnsi="Georgia"/>
          <w:b/>
          <w:bCs/>
          <w:sz w:val="24"/>
          <w:szCs w:val="24"/>
        </w:rPr>
        <w:t>:</w:t>
      </w:r>
      <w:r w:rsidR="00D01FED" w:rsidRPr="00772923">
        <w:rPr>
          <w:rFonts w:ascii="Georgia" w:hAnsi="Georgia"/>
          <w:b/>
          <w:bCs/>
          <w:sz w:val="24"/>
          <w:szCs w:val="24"/>
        </w:rPr>
        <w:t xml:space="preserve"> </w:t>
      </w:r>
      <w:r w:rsidR="00D01FED" w:rsidRPr="00772923">
        <w:rPr>
          <w:rFonts w:ascii="Georgia" w:hAnsi="Georgia"/>
          <w:sz w:val="24"/>
          <w:szCs w:val="24"/>
        </w:rPr>
        <w:t xml:space="preserve">Not enough information to determine a rating or miscellaneous map unit such as water or pits. </w:t>
      </w:r>
    </w:p>
    <w:p w14:paraId="6B8E5F02" w14:textId="77777777" w:rsidR="00D02171" w:rsidRPr="00D02171" w:rsidRDefault="00D02171" w:rsidP="00D02171">
      <w:pPr>
        <w:pStyle w:val="ListParagraph"/>
        <w:rPr>
          <w:rFonts w:ascii="Georgia" w:hAnsi="Georgia"/>
          <w:b/>
          <w:bCs/>
          <w:sz w:val="24"/>
          <w:szCs w:val="24"/>
          <w:highlight w:val="yellow"/>
        </w:rPr>
      </w:pPr>
    </w:p>
    <w:p w14:paraId="5B0B403D" w14:textId="77777777" w:rsidR="00D02171" w:rsidRDefault="00D02171" w:rsidP="00D02171">
      <w:pPr>
        <w:pStyle w:val="Heading2"/>
        <w:rPr>
          <w:rFonts w:ascii="Georgia" w:hAnsi="Georgia"/>
          <w:sz w:val="24"/>
          <w:szCs w:val="24"/>
        </w:rPr>
      </w:pPr>
      <w:r>
        <w:rPr>
          <w:rFonts w:ascii="Georgia" w:hAnsi="Georgia"/>
          <w:sz w:val="24"/>
          <w:szCs w:val="24"/>
        </w:rPr>
        <w:t>Equations</w:t>
      </w:r>
      <w:r w:rsidRPr="008F0A61">
        <w:rPr>
          <w:rFonts w:ascii="Georgia" w:hAnsi="Georgia"/>
          <w:sz w:val="24"/>
          <w:szCs w:val="24"/>
        </w:rPr>
        <w:t>:</w:t>
      </w:r>
    </w:p>
    <w:p w14:paraId="59AC4DCF" w14:textId="77777777" w:rsidR="00D02171" w:rsidRDefault="00D02171" w:rsidP="00D02171">
      <w:pPr>
        <w:pStyle w:val="ListParagraph"/>
        <w:numPr>
          <w:ilvl w:val="0"/>
          <w:numId w:val="2"/>
        </w:numPr>
        <w:rPr>
          <w:rFonts w:ascii="Georgia" w:hAnsi="Georgia"/>
          <w:sz w:val="24"/>
          <w:szCs w:val="24"/>
        </w:rPr>
      </w:pPr>
      <w:proofErr w:type="spellStart"/>
      <w:r w:rsidRPr="005D63C7">
        <w:rPr>
          <w:rFonts w:ascii="Georgia" w:hAnsi="Georgia"/>
          <w:i/>
          <w:iCs/>
          <w:sz w:val="24"/>
          <w:szCs w:val="24"/>
        </w:rPr>
        <w:t>sine_theta</w:t>
      </w:r>
      <w:proofErr w:type="spellEnd"/>
      <w:r w:rsidRPr="005D63C7">
        <w:rPr>
          <w:rFonts w:ascii="Georgia" w:hAnsi="Georgia"/>
          <w:sz w:val="24"/>
          <w:szCs w:val="24"/>
        </w:rPr>
        <w:t xml:space="preserve">: </w:t>
      </w:r>
      <w:proofErr w:type="gramStart"/>
      <w:r w:rsidRPr="005D63C7">
        <w:rPr>
          <w:rFonts w:ascii="Georgia" w:hAnsi="Georgia"/>
          <w:sz w:val="24"/>
          <w:szCs w:val="24"/>
        </w:rPr>
        <w:t>SIN( ATAN</w:t>
      </w:r>
      <w:proofErr w:type="gramEnd"/>
      <w:r w:rsidRPr="005D63C7">
        <w:rPr>
          <w:rFonts w:ascii="Georgia" w:hAnsi="Georgia"/>
          <w:sz w:val="24"/>
          <w:szCs w:val="24"/>
        </w:rPr>
        <w:t xml:space="preserve"> (CAST(</w:t>
      </w:r>
      <w:proofErr w:type="spellStart"/>
      <w:r w:rsidRPr="005D63C7">
        <w:rPr>
          <w:rFonts w:ascii="Georgia" w:hAnsi="Georgia"/>
          <w:sz w:val="24"/>
          <w:szCs w:val="24"/>
        </w:rPr>
        <w:t>slope_r</w:t>
      </w:r>
      <w:proofErr w:type="spellEnd"/>
      <w:r w:rsidRPr="005D63C7">
        <w:rPr>
          <w:rFonts w:ascii="Georgia" w:hAnsi="Georgia"/>
          <w:sz w:val="24"/>
          <w:szCs w:val="24"/>
        </w:rPr>
        <w:t xml:space="preserve"> AS decimal(6, 2))/100))</w:t>
      </w:r>
    </w:p>
    <w:p w14:paraId="4C22BBE0" w14:textId="53DB91AE" w:rsidR="00D02171" w:rsidRPr="00784F2C" w:rsidRDefault="00D02171" w:rsidP="00784F2C">
      <w:pPr>
        <w:pStyle w:val="ListParagraph"/>
        <w:numPr>
          <w:ilvl w:val="0"/>
          <w:numId w:val="2"/>
        </w:numPr>
        <w:rPr>
          <w:rFonts w:ascii="Georgia" w:hAnsi="Georgia"/>
          <w:sz w:val="24"/>
          <w:szCs w:val="24"/>
        </w:rPr>
      </w:pPr>
      <w:r w:rsidRPr="69DB77BB">
        <w:rPr>
          <w:rFonts w:ascii="Georgia" w:hAnsi="Georgia"/>
          <w:i/>
          <w:iCs/>
          <w:sz w:val="24"/>
          <w:szCs w:val="24"/>
        </w:rPr>
        <w:lastRenderedPageBreak/>
        <w:t>Length Factor</w:t>
      </w:r>
      <w:r w:rsidRPr="69DB77BB">
        <w:rPr>
          <w:rFonts w:ascii="Georgia" w:hAnsi="Georgia"/>
          <w:sz w:val="24"/>
          <w:szCs w:val="24"/>
        </w:rPr>
        <w:t xml:space="preserve">: </w:t>
      </w:r>
      <w:proofErr w:type="spellStart"/>
      <w:r w:rsidRPr="69DB77BB">
        <w:rPr>
          <w:rFonts w:ascii="Georgia" w:hAnsi="Georgia"/>
          <w:sz w:val="24"/>
          <w:szCs w:val="24"/>
        </w:rPr>
        <w:t>slope_r</w:t>
      </w:r>
      <w:proofErr w:type="spellEnd"/>
      <w:r w:rsidRPr="69DB77BB">
        <w:rPr>
          <w:rFonts w:ascii="Georgia" w:hAnsi="Georgia"/>
          <w:sz w:val="24"/>
          <w:szCs w:val="24"/>
        </w:rPr>
        <w:t xml:space="preserve"> &lt; 1 THEN (</w:t>
      </w:r>
      <w:proofErr w:type="spellStart"/>
      <w:r w:rsidRPr="69DB77BB">
        <w:rPr>
          <w:rFonts w:ascii="Georgia" w:hAnsi="Georgia"/>
          <w:sz w:val="24"/>
          <w:szCs w:val="24"/>
        </w:rPr>
        <w:t>slope_length</w:t>
      </w:r>
      <w:proofErr w:type="spellEnd"/>
      <w:r w:rsidRPr="69DB77BB">
        <w:rPr>
          <w:rFonts w:ascii="Georgia" w:hAnsi="Georgia"/>
          <w:sz w:val="24"/>
          <w:szCs w:val="24"/>
        </w:rPr>
        <w:t>/72.6) *0.2;</w:t>
      </w:r>
      <w:r w:rsidR="666111C6" w:rsidRPr="69DB77BB">
        <w:rPr>
          <w:rFonts w:ascii="Georgia" w:hAnsi="Georgia"/>
          <w:sz w:val="24"/>
          <w:szCs w:val="24"/>
        </w:rPr>
        <w:t xml:space="preserve"> </w:t>
      </w:r>
      <w:proofErr w:type="spellStart"/>
      <w:r w:rsidRPr="69DB77BB">
        <w:rPr>
          <w:rFonts w:ascii="Georgia" w:hAnsi="Georgia"/>
          <w:sz w:val="24"/>
          <w:szCs w:val="24"/>
        </w:rPr>
        <w:t>slope_r</w:t>
      </w:r>
      <w:proofErr w:type="spellEnd"/>
      <w:r w:rsidRPr="69DB77BB">
        <w:rPr>
          <w:rFonts w:ascii="Georgia" w:hAnsi="Georgia"/>
          <w:sz w:val="24"/>
          <w:szCs w:val="24"/>
        </w:rPr>
        <w:t xml:space="preserve"> &gt;=1 AND </w:t>
      </w:r>
      <w:proofErr w:type="spellStart"/>
      <w:r w:rsidRPr="69DB77BB">
        <w:rPr>
          <w:rFonts w:ascii="Georgia" w:hAnsi="Georgia"/>
          <w:sz w:val="24"/>
          <w:szCs w:val="24"/>
        </w:rPr>
        <w:t>slope_r</w:t>
      </w:r>
      <w:proofErr w:type="spellEnd"/>
      <w:r w:rsidRPr="69DB77BB">
        <w:rPr>
          <w:rFonts w:ascii="Georgia" w:hAnsi="Georgia"/>
          <w:sz w:val="24"/>
          <w:szCs w:val="24"/>
        </w:rPr>
        <w:t xml:space="preserve"> &lt; 3 </w:t>
      </w:r>
      <w:proofErr w:type="gramStart"/>
      <w:r w:rsidRPr="69DB77BB">
        <w:rPr>
          <w:rFonts w:ascii="Georgia" w:hAnsi="Georgia"/>
          <w:sz w:val="24"/>
          <w:szCs w:val="24"/>
        </w:rPr>
        <w:t>THEN  (</w:t>
      </w:r>
      <w:proofErr w:type="spellStart"/>
      <w:proofErr w:type="gramEnd"/>
      <w:r w:rsidRPr="69DB77BB">
        <w:rPr>
          <w:rFonts w:ascii="Georgia" w:hAnsi="Georgia"/>
          <w:sz w:val="24"/>
          <w:szCs w:val="24"/>
        </w:rPr>
        <w:t>slope_length</w:t>
      </w:r>
      <w:proofErr w:type="spellEnd"/>
      <w:r w:rsidRPr="69DB77BB">
        <w:rPr>
          <w:rFonts w:ascii="Georgia" w:hAnsi="Georgia"/>
          <w:sz w:val="24"/>
          <w:szCs w:val="24"/>
        </w:rPr>
        <w:t xml:space="preserve">/72.6)*0.3 ; </w:t>
      </w:r>
      <w:proofErr w:type="spellStart"/>
      <w:r w:rsidRPr="69DB77BB">
        <w:rPr>
          <w:rFonts w:ascii="Georgia" w:hAnsi="Georgia"/>
          <w:sz w:val="24"/>
          <w:szCs w:val="24"/>
        </w:rPr>
        <w:t>slope_r</w:t>
      </w:r>
      <w:proofErr w:type="spellEnd"/>
      <w:r w:rsidRPr="69DB77BB">
        <w:rPr>
          <w:rFonts w:ascii="Georgia" w:hAnsi="Georgia"/>
          <w:sz w:val="24"/>
          <w:szCs w:val="24"/>
        </w:rPr>
        <w:t xml:space="preserve"> &gt;=3 AND </w:t>
      </w:r>
      <w:proofErr w:type="spellStart"/>
      <w:r w:rsidRPr="69DB77BB">
        <w:rPr>
          <w:rFonts w:ascii="Georgia" w:hAnsi="Georgia"/>
          <w:sz w:val="24"/>
          <w:szCs w:val="24"/>
        </w:rPr>
        <w:t>slope_r</w:t>
      </w:r>
      <w:proofErr w:type="spellEnd"/>
      <w:r w:rsidRPr="69DB77BB">
        <w:rPr>
          <w:rFonts w:ascii="Georgia" w:hAnsi="Georgia"/>
          <w:sz w:val="24"/>
          <w:szCs w:val="24"/>
        </w:rPr>
        <w:t xml:space="preserve"> &lt; 4.5 THEN  (</w:t>
      </w:r>
      <w:proofErr w:type="spellStart"/>
      <w:r w:rsidRPr="69DB77BB">
        <w:rPr>
          <w:rFonts w:ascii="Georgia" w:hAnsi="Georgia"/>
          <w:sz w:val="24"/>
          <w:szCs w:val="24"/>
        </w:rPr>
        <w:t>slope_length</w:t>
      </w:r>
      <w:proofErr w:type="spellEnd"/>
      <w:r w:rsidRPr="69DB77BB">
        <w:rPr>
          <w:rFonts w:ascii="Georgia" w:hAnsi="Georgia"/>
          <w:sz w:val="24"/>
          <w:szCs w:val="24"/>
        </w:rPr>
        <w:t>/72.6)*0.4 ;</w:t>
      </w:r>
      <w:r w:rsidR="55E1B05F" w:rsidRPr="69DB77BB">
        <w:rPr>
          <w:rFonts w:ascii="Georgia" w:hAnsi="Georgia"/>
          <w:sz w:val="24"/>
          <w:szCs w:val="24"/>
        </w:rPr>
        <w:t xml:space="preserve"> </w:t>
      </w:r>
      <w:proofErr w:type="spellStart"/>
      <w:r w:rsidRPr="69DB77BB">
        <w:rPr>
          <w:rFonts w:ascii="Georgia" w:hAnsi="Georgia"/>
          <w:sz w:val="24"/>
          <w:szCs w:val="24"/>
        </w:rPr>
        <w:t>slope_r</w:t>
      </w:r>
      <w:proofErr w:type="spellEnd"/>
      <w:r w:rsidRPr="69DB77BB">
        <w:rPr>
          <w:rFonts w:ascii="Georgia" w:hAnsi="Georgia"/>
          <w:sz w:val="24"/>
          <w:szCs w:val="24"/>
        </w:rPr>
        <w:t xml:space="preserve"> &gt;= 4.5 THEN  (</w:t>
      </w:r>
      <w:proofErr w:type="spellStart"/>
      <w:r w:rsidRPr="69DB77BB">
        <w:rPr>
          <w:rFonts w:ascii="Georgia" w:hAnsi="Georgia"/>
          <w:sz w:val="24"/>
          <w:szCs w:val="24"/>
        </w:rPr>
        <w:t>slope_length</w:t>
      </w:r>
      <w:proofErr w:type="spellEnd"/>
      <w:r w:rsidRPr="69DB77BB">
        <w:rPr>
          <w:rFonts w:ascii="Georgia" w:hAnsi="Georgia"/>
          <w:sz w:val="24"/>
          <w:szCs w:val="24"/>
        </w:rPr>
        <w:t>/72.6)*0.5</w:t>
      </w:r>
    </w:p>
    <w:p w14:paraId="0B174F14" w14:textId="77777777" w:rsidR="005D63C7" w:rsidRDefault="005D63C7" w:rsidP="005D63C7">
      <w:pPr>
        <w:pStyle w:val="ListParagraph"/>
        <w:numPr>
          <w:ilvl w:val="0"/>
          <w:numId w:val="2"/>
        </w:numPr>
        <w:rPr>
          <w:rFonts w:ascii="Georgia" w:hAnsi="Georgia"/>
          <w:sz w:val="24"/>
          <w:szCs w:val="24"/>
        </w:rPr>
      </w:pPr>
      <w:r w:rsidRPr="005D63C7">
        <w:rPr>
          <w:rFonts w:ascii="Georgia" w:hAnsi="Georgia"/>
          <w:i/>
          <w:iCs/>
          <w:sz w:val="24"/>
          <w:szCs w:val="24"/>
        </w:rPr>
        <w:t>LS factor</w:t>
      </w:r>
      <w:r w:rsidRPr="005D63C7">
        <w:rPr>
          <w:rFonts w:ascii="Georgia" w:hAnsi="Georgia"/>
          <w:sz w:val="24"/>
          <w:szCs w:val="24"/>
        </w:rPr>
        <w:t>: (</w:t>
      </w:r>
      <w:proofErr w:type="spellStart"/>
      <w:r w:rsidRPr="005D63C7">
        <w:rPr>
          <w:rFonts w:ascii="Georgia" w:hAnsi="Georgia"/>
          <w:sz w:val="24"/>
          <w:szCs w:val="24"/>
        </w:rPr>
        <w:t>length_</w:t>
      </w:r>
      <w:proofErr w:type="gramStart"/>
      <w:r w:rsidRPr="005D63C7">
        <w:rPr>
          <w:rFonts w:ascii="Georgia" w:hAnsi="Georgia"/>
          <w:sz w:val="24"/>
          <w:szCs w:val="24"/>
        </w:rPr>
        <w:t>fact</w:t>
      </w:r>
      <w:proofErr w:type="spellEnd"/>
      <w:r w:rsidRPr="005D63C7">
        <w:rPr>
          <w:rFonts w:ascii="Georgia" w:hAnsi="Georgia"/>
          <w:sz w:val="24"/>
          <w:szCs w:val="24"/>
        </w:rPr>
        <w:t>)*</w:t>
      </w:r>
      <w:proofErr w:type="gramEnd"/>
      <w:r w:rsidRPr="005D63C7">
        <w:rPr>
          <w:rFonts w:ascii="Georgia" w:hAnsi="Georgia"/>
          <w:sz w:val="24"/>
          <w:szCs w:val="24"/>
        </w:rPr>
        <w:t>(</w:t>
      </w:r>
      <w:proofErr w:type="spellStart"/>
      <w:r w:rsidRPr="005D63C7">
        <w:rPr>
          <w:rFonts w:ascii="Georgia" w:hAnsi="Georgia"/>
          <w:sz w:val="24"/>
          <w:szCs w:val="24"/>
        </w:rPr>
        <w:t>steep_fact</w:t>
      </w:r>
      <w:proofErr w:type="spellEnd"/>
      <w:r w:rsidRPr="005D63C7">
        <w:rPr>
          <w:rFonts w:ascii="Georgia" w:hAnsi="Georgia"/>
          <w:sz w:val="24"/>
          <w:szCs w:val="24"/>
        </w:rPr>
        <w:t>)</w:t>
      </w:r>
    </w:p>
    <w:p w14:paraId="1841776D" w14:textId="70F6533F" w:rsidR="005D63C7" w:rsidRPr="005D63C7" w:rsidRDefault="005D63C7" w:rsidP="005D63C7">
      <w:pPr>
        <w:pStyle w:val="ListParagraph"/>
        <w:numPr>
          <w:ilvl w:val="0"/>
          <w:numId w:val="2"/>
        </w:numPr>
        <w:rPr>
          <w:rFonts w:ascii="Georgia" w:hAnsi="Georgia"/>
          <w:sz w:val="24"/>
          <w:szCs w:val="24"/>
        </w:rPr>
      </w:pPr>
      <w:r w:rsidRPr="005D63C7">
        <w:rPr>
          <w:rFonts w:ascii="Georgia" w:hAnsi="Georgia"/>
          <w:i/>
          <w:iCs/>
          <w:sz w:val="24"/>
          <w:szCs w:val="24"/>
        </w:rPr>
        <w:t>Soil Sensitivity Index</w:t>
      </w:r>
      <w:r w:rsidRPr="005D63C7">
        <w:rPr>
          <w:rFonts w:ascii="Georgia" w:hAnsi="Georgia"/>
          <w:sz w:val="24"/>
          <w:szCs w:val="24"/>
        </w:rPr>
        <w:t>: ((</w:t>
      </w:r>
      <w:proofErr w:type="spellStart"/>
      <w:r w:rsidRPr="005D63C7">
        <w:rPr>
          <w:rFonts w:ascii="Georgia" w:hAnsi="Georgia"/>
          <w:sz w:val="24"/>
          <w:szCs w:val="24"/>
        </w:rPr>
        <w:t>r_</w:t>
      </w:r>
      <w:proofErr w:type="gramStart"/>
      <w:r w:rsidRPr="005D63C7">
        <w:rPr>
          <w:rFonts w:ascii="Georgia" w:hAnsi="Georgia"/>
          <w:sz w:val="24"/>
          <w:szCs w:val="24"/>
        </w:rPr>
        <w:t>factor</w:t>
      </w:r>
      <w:proofErr w:type="spellEnd"/>
      <w:r w:rsidRPr="005D63C7">
        <w:rPr>
          <w:rFonts w:ascii="Georgia" w:hAnsi="Georgia"/>
          <w:sz w:val="24"/>
          <w:szCs w:val="24"/>
        </w:rPr>
        <w:t>)*</w:t>
      </w:r>
      <w:proofErr w:type="gramEnd"/>
      <w:r w:rsidRPr="005D63C7">
        <w:rPr>
          <w:rFonts w:ascii="Georgia" w:hAnsi="Georgia"/>
          <w:sz w:val="24"/>
          <w:szCs w:val="24"/>
        </w:rPr>
        <w:t>(</w:t>
      </w:r>
      <w:proofErr w:type="spellStart"/>
      <w:r w:rsidRPr="005D63C7">
        <w:rPr>
          <w:rFonts w:ascii="Georgia" w:hAnsi="Georgia"/>
          <w:sz w:val="24"/>
          <w:szCs w:val="24"/>
        </w:rPr>
        <w:t>kwfact</w:t>
      </w:r>
      <w:proofErr w:type="spellEnd"/>
      <w:r w:rsidRPr="005D63C7">
        <w:rPr>
          <w:rFonts w:ascii="Georgia" w:hAnsi="Georgia"/>
          <w:sz w:val="24"/>
          <w:szCs w:val="24"/>
        </w:rPr>
        <w:t>)*(</w:t>
      </w:r>
      <w:proofErr w:type="spellStart"/>
      <w:r w:rsidRPr="005D63C7">
        <w:rPr>
          <w:rFonts w:ascii="Georgia" w:hAnsi="Georgia"/>
          <w:sz w:val="24"/>
          <w:szCs w:val="24"/>
        </w:rPr>
        <w:t>ls_factor</w:t>
      </w:r>
      <w:proofErr w:type="spellEnd"/>
      <w:r w:rsidRPr="005D63C7">
        <w:rPr>
          <w:rFonts w:ascii="Georgia" w:hAnsi="Georgia"/>
          <w:sz w:val="24"/>
          <w:szCs w:val="24"/>
        </w:rPr>
        <w:t xml:space="preserve">)) </w:t>
      </w:r>
      <w:proofErr w:type="spellStart"/>
      <w:r w:rsidRPr="005D63C7">
        <w:rPr>
          <w:rFonts w:ascii="Georgia" w:hAnsi="Georgia"/>
          <w:sz w:val="24"/>
          <w:szCs w:val="24"/>
        </w:rPr>
        <w:t>water_sensitive</w:t>
      </w:r>
      <w:proofErr w:type="spellEnd"/>
    </w:p>
    <w:p w14:paraId="36382E0F" w14:textId="4D8D8F00" w:rsidR="005D63C7" w:rsidRPr="005D63C7" w:rsidRDefault="005D63C7" w:rsidP="005D63C7">
      <w:pPr>
        <w:rPr>
          <w:rFonts w:ascii="Georgia" w:hAnsi="Georgia"/>
          <w:sz w:val="24"/>
          <w:szCs w:val="24"/>
        </w:rPr>
      </w:pPr>
    </w:p>
    <w:p w14:paraId="2F1EDBF5" w14:textId="4D8D8F00" w:rsidR="1476B1FE" w:rsidRDefault="1476B1FE" w:rsidP="1476B1FE">
      <w:pPr>
        <w:rPr>
          <w:rFonts w:ascii="Georgia" w:hAnsi="Georgia"/>
          <w:sz w:val="24"/>
          <w:szCs w:val="24"/>
        </w:rPr>
      </w:pPr>
    </w:p>
    <w:p w14:paraId="7969ABF8" w14:textId="0B4E191B" w:rsidR="00147C7C" w:rsidRDefault="00147C7C" w:rsidP="00147C7C">
      <w:pPr>
        <w:pStyle w:val="Heading2"/>
        <w:rPr>
          <w:rFonts w:ascii="Georgia" w:hAnsi="Georgia"/>
          <w:sz w:val="24"/>
          <w:szCs w:val="24"/>
        </w:rPr>
      </w:pPr>
      <w:r>
        <w:rPr>
          <w:rFonts w:ascii="Georgia" w:hAnsi="Georgia"/>
          <w:sz w:val="24"/>
          <w:szCs w:val="24"/>
        </w:rPr>
        <w:t>Appendix</w:t>
      </w:r>
      <w:r w:rsidRPr="008F0A61">
        <w:rPr>
          <w:rFonts w:ascii="Georgia" w:hAnsi="Georgia"/>
          <w:sz w:val="24"/>
          <w:szCs w:val="24"/>
        </w:rPr>
        <w:t>:</w:t>
      </w:r>
    </w:p>
    <w:p w14:paraId="1A67FC0D" w14:textId="77777777" w:rsidR="00147C7C" w:rsidRPr="00147C7C" w:rsidRDefault="00147C7C" w:rsidP="00147C7C"/>
    <w:tbl>
      <w:tblPr>
        <w:tblStyle w:val="TableGrid"/>
        <w:tblW w:w="9360" w:type="dxa"/>
        <w:tblLayout w:type="fixed"/>
        <w:tblLook w:val="04A0" w:firstRow="1" w:lastRow="0" w:firstColumn="1" w:lastColumn="0" w:noHBand="0" w:noVBand="1"/>
      </w:tblPr>
      <w:tblGrid>
        <w:gridCol w:w="4680"/>
        <w:gridCol w:w="4680"/>
      </w:tblGrid>
      <w:tr w:rsidR="1476B1FE" w14:paraId="092AFCA3" w14:textId="77777777" w:rsidTr="00650ADE">
        <w:tc>
          <w:tcPr>
            <w:tcW w:w="4680" w:type="dxa"/>
            <w:tcBorders>
              <w:top w:val="single" w:sz="8" w:space="0" w:color="auto"/>
              <w:left w:val="single" w:sz="8" w:space="0" w:color="auto"/>
              <w:bottom w:val="single" w:sz="8" w:space="0" w:color="auto"/>
              <w:right w:val="single" w:sz="8" w:space="0" w:color="auto"/>
            </w:tcBorders>
          </w:tcPr>
          <w:p w14:paraId="05D642CF" w14:textId="509B9CBD" w:rsidR="1476B1FE" w:rsidRDefault="1476B1FE">
            <w:r w:rsidRPr="1476B1FE">
              <w:rPr>
                <w:rFonts w:ascii="Georgia" w:eastAsia="Georgia" w:hAnsi="Georgia" w:cs="Georgia"/>
                <w:sz w:val="24"/>
                <w:szCs w:val="24"/>
              </w:rPr>
              <w:t>Parameter</w:t>
            </w:r>
          </w:p>
        </w:tc>
        <w:tc>
          <w:tcPr>
            <w:tcW w:w="4680" w:type="dxa"/>
            <w:tcBorders>
              <w:top w:val="single" w:sz="8" w:space="0" w:color="auto"/>
              <w:left w:val="single" w:sz="8" w:space="0" w:color="auto"/>
              <w:bottom w:val="single" w:sz="8" w:space="0" w:color="auto"/>
              <w:right w:val="single" w:sz="8" w:space="0" w:color="auto"/>
            </w:tcBorders>
          </w:tcPr>
          <w:p w14:paraId="7F817F73" w14:textId="477BF98D" w:rsidR="1476B1FE" w:rsidRDefault="1476B1FE">
            <w:r w:rsidRPr="1476B1FE">
              <w:rPr>
                <w:rFonts w:ascii="Georgia" w:eastAsia="Georgia" w:hAnsi="Georgia" w:cs="Georgia"/>
                <w:sz w:val="24"/>
                <w:szCs w:val="24"/>
              </w:rPr>
              <w:t>Value</w:t>
            </w:r>
          </w:p>
        </w:tc>
      </w:tr>
      <w:tr w:rsidR="1476B1FE" w14:paraId="2645CE79" w14:textId="77777777" w:rsidTr="00650ADE">
        <w:tc>
          <w:tcPr>
            <w:tcW w:w="4680" w:type="dxa"/>
            <w:tcBorders>
              <w:top w:val="single" w:sz="8" w:space="0" w:color="auto"/>
              <w:left w:val="single" w:sz="8" w:space="0" w:color="auto"/>
              <w:bottom w:val="single" w:sz="8" w:space="0" w:color="auto"/>
              <w:right w:val="single" w:sz="8" w:space="0" w:color="auto"/>
            </w:tcBorders>
          </w:tcPr>
          <w:p w14:paraId="30E42A07" w14:textId="1B22BBDB" w:rsidR="1476B1FE" w:rsidRDefault="1476B1FE">
            <w:r w:rsidRPr="1476B1FE">
              <w:rPr>
                <w:rFonts w:ascii="Georgia" w:eastAsia="Georgia" w:hAnsi="Georgia" w:cs="Georgia"/>
                <w:sz w:val="24"/>
                <w:szCs w:val="24"/>
              </w:rPr>
              <w:t>Version</w:t>
            </w:r>
          </w:p>
        </w:tc>
        <w:tc>
          <w:tcPr>
            <w:tcW w:w="4680" w:type="dxa"/>
            <w:tcBorders>
              <w:top w:val="single" w:sz="8" w:space="0" w:color="auto"/>
              <w:left w:val="single" w:sz="8" w:space="0" w:color="auto"/>
              <w:bottom w:val="single" w:sz="8" w:space="0" w:color="auto"/>
              <w:right w:val="single" w:sz="8" w:space="0" w:color="auto"/>
            </w:tcBorders>
          </w:tcPr>
          <w:p w14:paraId="6E2BCA63" w14:textId="53212226" w:rsidR="1476B1FE" w:rsidRDefault="1476B1FE">
            <w:r w:rsidRPr="1476B1FE">
              <w:rPr>
                <w:rFonts w:ascii="Georgia" w:eastAsia="Georgia" w:hAnsi="Georgia" w:cs="Georgia"/>
                <w:sz w:val="24"/>
                <w:szCs w:val="24"/>
              </w:rPr>
              <w:t xml:space="preserve"> </w:t>
            </w:r>
            <w:ins w:id="294" w:author="Nemecek, Jason - NRCS - Fort Collins, CO" w:date="2022-10-24T07:11:00Z">
              <w:r w:rsidR="00CC2508">
                <w:rPr>
                  <w:rFonts w:ascii="Georgia" w:eastAsia="Georgia" w:hAnsi="Georgia" w:cs="Georgia"/>
                  <w:sz w:val="24"/>
                  <w:szCs w:val="24"/>
                </w:rPr>
                <w:t>1</w:t>
              </w:r>
            </w:ins>
            <w:ins w:id="295" w:author="Nemecek, Jason - NRCS - Fort Collins, CO" w:date="2022-10-24T07:14:00Z">
              <w:r w:rsidR="002936DE">
                <w:rPr>
                  <w:rFonts w:ascii="Georgia" w:eastAsia="Georgia" w:hAnsi="Georgia" w:cs="Georgia"/>
                  <w:sz w:val="24"/>
                  <w:szCs w:val="24"/>
                </w:rPr>
                <w:t>.0</w:t>
              </w:r>
            </w:ins>
          </w:p>
        </w:tc>
      </w:tr>
      <w:tr w:rsidR="1476B1FE" w14:paraId="2F94FC02" w14:textId="77777777" w:rsidTr="00650ADE">
        <w:tc>
          <w:tcPr>
            <w:tcW w:w="4680" w:type="dxa"/>
            <w:tcBorders>
              <w:top w:val="single" w:sz="8" w:space="0" w:color="auto"/>
              <w:left w:val="single" w:sz="8" w:space="0" w:color="auto"/>
              <w:bottom w:val="single" w:sz="8" w:space="0" w:color="auto"/>
              <w:right w:val="single" w:sz="8" w:space="0" w:color="auto"/>
            </w:tcBorders>
          </w:tcPr>
          <w:p w14:paraId="07615D74" w14:textId="2052E40A" w:rsidR="1476B1FE" w:rsidRDefault="1476B1FE">
            <w:r w:rsidRPr="1476B1FE">
              <w:rPr>
                <w:rFonts w:ascii="Georgia" w:eastAsia="Georgia" w:hAnsi="Georgia" w:cs="Georgia"/>
                <w:sz w:val="24"/>
                <w:szCs w:val="24"/>
              </w:rPr>
              <w:t>Date effective</w:t>
            </w:r>
          </w:p>
        </w:tc>
        <w:tc>
          <w:tcPr>
            <w:tcW w:w="4680" w:type="dxa"/>
            <w:tcBorders>
              <w:top w:val="single" w:sz="8" w:space="0" w:color="auto"/>
              <w:left w:val="single" w:sz="8" w:space="0" w:color="auto"/>
              <w:bottom w:val="single" w:sz="8" w:space="0" w:color="auto"/>
              <w:right w:val="single" w:sz="8" w:space="0" w:color="auto"/>
            </w:tcBorders>
          </w:tcPr>
          <w:p w14:paraId="7B0DFD63" w14:textId="5B9D9970" w:rsidR="1476B1FE" w:rsidRDefault="1476B1FE">
            <w:r w:rsidRPr="1476B1FE">
              <w:rPr>
                <w:rFonts w:ascii="Georgia" w:eastAsia="Georgia" w:hAnsi="Georgia" w:cs="Georgia"/>
                <w:sz w:val="24"/>
                <w:szCs w:val="24"/>
              </w:rPr>
              <w:t xml:space="preserve"> </w:t>
            </w:r>
            <w:ins w:id="296" w:author="Nemecek, Jason - NRCS - Fort Collins, CO" w:date="2022-10-24T07:12:00Z">
              <w:r w:rsidR="00CC2508">
                <w:rPr>
                  <w:rFonts w:ascii="Georgia" w:eastAsia="Georgia" w:hAnsi="Georgia" w:cs="Georgia"/>
                  <w:sz w:val="24"/>
                  <w:szCs w:val="24"/>
                </w:rPr>
                <w:t>10/24/2022</w:t>
              </w:r>
            </w:ins>
          </w:p>
        </w:tc>
      </w:tr>
      <w:tr w:rsidR="1476B1FE" w14:paraId="31C58170" w14:textId="77777777" w:rsidTr="00650ADE">
        <w:tc>
          <w:tcPr>
            <w:tcW w:w="4680" w:type="dxa"/>
            <w:tcBorders>
              <w:top w:val="single" w:sz="8" w:space="0" w:color="auto"/>
              <w:left w:val="single" w:sz="8" w:space="0" w:color="auto"/>
              <w:bottom w:val="single" w:sz="8" w:space="0" w:color="auto"/>
              <w:right w:val="single" w:sz="8" w:space="0" w:color="auto"/>
            </w:tcBorders>
          </w:tcPr>
          <w:p w14:paraId="7F0092ED" w14:textId="3425FB12" w:rsidR="1476B1FE" w:rsidRDefault="1476B1FE">
            <w:r w:rsidRPr="1476B1FE">
              <w:rPr>
                <w:rFonts w:ascii="Georgia" w:eastAsia="Georgia" w:hAnsi="Georgia" w:cs="Georgia"/>
                <w:sz w:val="24"/>
                <w:szCs w:val="24"/>
              </w:rPr>
              <w:t>Frequency of update</w:t>
            </w:r>
          </w:p>
        </w:tc>
        <w:tc>
          <w:tcPr>
            <w:tcW w:w="4680" w:type="dxa"/>
            <w:tcBorders>
              <w:top w:val="single" w:sz="8" w:space="0" w:color="auto"/>
              <w:left w:val="single" w:sz="8" w:space="0" w:color="auto"/>
              <w:bottom w:val="single" w:sz="8" w:space="0" w:color="auto"/>
              <w:right w:val="single" w:sz="8" w:space="0" w:color="auto"/>
            </w:tcBorders>
          </w:tcPr>
          <w:p w14:paraId="779AF6A4" w14:textId="759C80FB" w:rsidR="1476B1FE" w:rsidRDefault="1476B1FE">
            <w:r w:rsidRPr="1476B1FE">
              <w:rPr>
                <w:rFonts w:ascii="Georgia" w:eastAsia="Georgia" w:hAnsi="Georgia" w:cs="Georgia"/>
                <w:sz w:val="24"/>
                <w:szCs w:val="24"/>
              </w:rPr>
              <w:t xml:space="preserve"> </w:t>
            </w:r>
            <w:ins w:id="297" w:author="Nemecek, Jason - NRCS - Fort Collins, CO" w:date="2022-10-24T07:12:00Z">
              <w:r w:rsidR="00CC2508">
                <w:rPr>
                  <w:rFonts w:ascii="Georgia" w:eastAsia="Georgia" w:hAnsi="Georgia" w:cs="Georgia"/>
                  <w:sz w:val="24"/>
                  <w:szCs w:val="24"/>
                </w:rPr>
                <w:t>Yearly</w:t>
              </w:r>
            </w:ins>
          </w:p>
        </w:tc>
      </w:tr>
      <w:tr w:rsidR="1476B1FE" w14:paraId="468B19B2" w14:textId="77777777" w:rsidTr="00650ADE">
        <w:tc>
          <w:tcPr>
            <w:tcW w:w="4680" w:type="dxa"/>
            <w:tcBorders>
              <w:top w:val="single" w:sz="8" w:space="0" w:color="auto"/>
              <w:left w:val="single" w:sz="8" w:space="0" w:color="auto"/>
              <w:bottom w:val="single" w:sz="8" w:space="0" w:color="auto"/>
              <w:right w:val="single" w:sz="8" w:space="0" w:color="auto"/>
            </w:tcBorders>
          </w:tcPr>
          <w:p w14:paraId="1F17CBCC" w14:textId="7CBCF47D" w:rsidR="1476B1FE" w:rsidRDefault="1476B1FE">
            <w:r w:rsidRPr="1476B1FE">
              <w:rPr>
                <w:rFonts w:ascii="Georgia" w:eastAsia="Georgia" w:hAnsi="Georgia" w:cs="Georgia"/>
                <w:sz w:val="24"/>
                <w:szCs w:val="24"/>
              </w:rPr>
              <w:t>Purpose/Design/intent/scope of interpretation</w:t>
            </w:r>
          </w:p>
        </w:tc>
        <w:tc>
          <w:tcPr>
            <w:tcW w:w="4680" w:type="dxa"/>
            <w:tcBorders>
              <w:top w:val="single" w:sz="8" w:space="0" w:color="auto"/>
              <w:left w:val="single" w:sz="8" w:space="0" w:color="auto"/>
              <w:bottom w:val="single" w:sz="8" w:space="0" w:color="auto"/>
              <w:right w:val="single" w:sz="8" w:space="0" w:color="auto"/>
            </w:tcBorders>
          </w:tcPr>
          <w:p w14:paraId="5D65A41A" w14:textId="3F3A63F5" w:rsidR="1476B1FE" w:rsidRDefault="1476B1FE">
            <w:r w:rsidRPr="1476B1FE">
              <w:rPr>
                <w:rFonts w:ascii="Georgia" w:eastAsia="Georgia" w:hAnsi="Georgia" w:cs="Georgia"/>
                <w:sz w:val="24"/>
                <w:szCs w:val="24"/>
              </w:rPr>
              <w:t xml:space="preserve"> </w:t>
            </w:r>
            <w:ins w:id="298" w:author="Nemecek, Jason - NRCS - Fort Collins, CO" w:date="2022-10-24T07:12:00Z">
              <w:r w:rsidR="00CC2508">
                <w:rPr>
                  <w:rFonts w:ascii="Georgia" w:eastAsia="Georgia" w:hAnsi="Georgia" w:cs="Georgia"/>
                  <w:sz w:val="24"/>
                  <w:szCs w:val="24"/>
                </w:rPr>
                <w:t>Nutrient Management</w:t>
              </w:r>
            </w:ins>
          </w:p>
        </w:tc>
      </w:tr>
      <w:tr w:rsidR="1476B1FE" w14:paraId="75BD2B19" w14:textId="77777777" w:rsidTr="00650ADE">
        <w:tc>
          <w:tcPr>
            <w:tcW w:w="4680" w:type="dxa"/>
            <w:tcBorders>
              <w:top w:val="single" w:sz="8" w:space="0" w:color="auto"/>
              <w:left w:val="single" w:sz="8" w:space="0" w:color="auto"/>
              <w:bottom w:val="single" w:sz="8" w:space="0" w:color="auto"/>
              <w:right w:val="single" w:sz="8" w:space="0" w:color="auto"/>
            </w:tcBorders>
          </w:tcPr>
          <w:p w14:paraId="532EF551" w14:textId="7E14295C" w:rsidR="1476B1FE" w:rsidRDefault="1476B1FE">
            <w:r w:rsidRPr="1476B1FE">
              <w:rPr>
                <w:rFonts w:ascii="Georgia" w:eastAsia="Georgia" w:hAnsi="Georgia" w:cs="Georgia"/>
                <w:sz w:val="24"/>
                <w:szCs w:val="24"/>
              </w:rPr>
              <w:t>Scale of appropriate use</w:t>
            </w:r>
          </w:p>
        </w:tc>
        <w:tc>
          <w:tcPr>
            <w:tcW w:w="4680" w:type="dxa"/>
            <w:tcBorders>
              <w:top w:val="single" w:sz="8" w:space="0" w:color="auto"/>
              <w:left w:val="single" w:sz="8" w:space="0" w:color="auto"/>
              <w:bottom w:val="single" w:sz="8" w:space="0" w:color="auto"/>
              <w:right w:val="single" w:sz="8" w:space="0" w:color="auto"/>
            </w:tcBorders>
          </w:tcPr>
          <w:p w14:paraId="3B7A6336" w14:textId="77777777" w:rsidR="0034628B" w:rsidRDefault="1476B1FE" w:rsidP="0034628B">
            <w:pPr>
              <w:pStyle w:val="Default"/>
              <w:rPr>
                <w:ins w:id="299" w:author="Nemecek, Jason - NRCS - Fort Collins, CO" w:date="2022-10-24T07:13:00Z"/>
              </w:rPr>
            </w:pPr>
            <w:r w:rsidRPr="1476B1FE">
              <w:rPr>
                <w:rFonts w:ascii="Georgia" w:eastAsia="Georgia" w:hAnsi="Georgia" w:cs="Georgia"/>
              </w:rPr>
              <w:t xml:space="preserve"> </w:t>
            </w:r>
          </w:p>
          <w:p w14:paraId="613CE59B" w14:textId="77777777" w:rsidR="0034628B" w:rsidRDefault="0034628B" w:rsidP="0034628B">
            <w:pPr>
              <w:pStyle w:val="Pa2"/>
              <w:spacing w:after="180"/>
              <w:rPr>
                <w:ins w:id="300" w:author="Nemecek, Jason - NRCS - Fort Collins, CO" w:date="2022-10-24T07:13:00Z"/>
                <w:color w:val="221E1F"/>
                <w:sz w:val="22"/>
                <w:szCs w:val="22"/>
              </w:rPr>
            </w:pPr>
            <w:ins w:id="301" w:author="Nemecek, Jason - NRCS - Fort Collins, CO" w:date="2022-10-24T07:13:00Z">
              <w:r>
                <w:rPr>
                  <w:color w:val="221E1F"/>
                  <w:sz w:val="22"/>
                  <w:szCs w:val="22"/>
                </w:rPr>
                <w:t xml:space="preserve">Soil survey data seldom contain detailed, site-specific information. They are not intended for use as primary regulatory tools in site-specific permitting decisions. They are, however, useful for broad regulatory planning and application. </w:t>
              </w:r>
            </w:ins>
          </w:p>
          <w:p w14:paraId="20E843F7" w14:textId="6F898B2C" w:rsidR="1476B1FE" w:rsidRDefault="1476B1FE" w:rsidP="0034628B"/>
        </w:tc>
      </w:tr>
      <w:tr w:rsidR="1476B1FE" w14:paraId="5793BFD4" w14:textId="77777777" w:rsidTr="00650ADE">
        <w:tc>
          <w:tcPr>
            <w:tcW w:w="4680" w:type="dxa"/>
            <w:tcBorders>
              <w:top w:val="single" w:sz="8" w:space="0" w:color="auto"/>
              <w:left w:val="single" w:sz="8" w:space="0" w:color="auto"/>
              <w:bottom w:val="single" w:sz="8" w:space="0" w:color="auto"/>
              <w:right w:val="single" w:sz="8" w:space="0" w:color="auto"/>
            </w:tcBorders>
          </w:tcPr>
          <w:p w14:paraId="642A2C22" w14:textId="48120F05" w:rsidR="1476B1FE" w:rsidRDefault="1476B1FE">
            <w:r w:rsidRPr="1476B1FE">
              <w:rPr>
                <w:rFonts w:ascii="Georgia" w:eastAsia="Georgia" w:hAnsi="Georgia" w:cs="Georgia"/>
                <w:sz w:val="24"/>
                <w:szCs w:val="24"/>
              </w:rPr>
              <w:t>Limitations on use</w:t>
            </w:r>
          </w:p>
        </w:tc>
        <w:tc>
          <w:tcPr>
            <w:tcW w:w="4680" w:type="dxa"/>
            <w:tcBorders>
              <w:top w:val="single" w:sz="8" w:space="0" w:color="auto"/>
              <w:left w:val="single" w:sz="8" w:space="0" w:color="auto"/>
              <w:bottom w:val="single" w:sz="8" w:space="0" w:color="auto"/>
              <w:right w:val="single" w:sz="8" w:space="0" w:color="auto"/>
            </w:tcBorders>
          </w:tcPr>
          <w:p w14:paraId="357CF1C5" w14:textId="0AACFAB8" w:rsidR="1476B1FE" w:rsidRDefault="1476B1FE">
            <w:r w:rsidRPr="1476B1FE">
              <w:rPr>
                <w:rFonts w:ascii="Georgia" w:eastAsia="Georgia" w:hAnsi="Georgia" w:cs="Georgia"/>
                <w:sz w:val="24"/>
                <w:szCs w:val="24"/>
              </w:rPr>
              <w:t xml:space="preserve"> </w:t>
            </w:r>
            <w:ins w:id="302" w:author="Nemecek, Jason - NRCS - Fort Collins, CO" w:date="2022-10-24T07:14:00Z">
              <w:r w:rsidR="00650ADE">
                <w:rPr>
                  <w:color w:val="221E1F"/>
                </w:rPr>
                <w:t>Soil survey information cannot replace site-specific details, which require onsite investigation. It is a valuable tool where acquiring onsite data is not feasible or is cost prohibitive. It is most useful as a tool for planning onsite investigation. Understanding the capability and limitations of the different types of soil data is essential for making the best conservation-planning decisions.</w:t>
              </w:r>
            </w:ins>
          </w:p>
        </w:tc>
      </w:tr>
    </w:tbl>
    <w:p w14:paraId="1C9CB54C" w14:textId="4D8D8F00" w:rsidR="2B9398A5" w:rsidRDefault="2B9398A5" w:rsidP="1476B1FE">
      <w:pPr>
        <w:spacing w:line="257" w:lineRule="auto"/>
      </w:pPr>
      <w:r w:rsidRPr="1476B1FE">
        <w:rPr>
          <w:rFonts w:ascii="Georgia" w:eastAsia="Georgia" w:hAnsi="Georgia" w:cs="Georgia"/>
          <w:sz w:val="24"/>
          <w:szCs w:val="24"/>
        </w:rPr>
        <w:t xml:space="preserve"> </w:t>
      </w:r>
    </w:p>
    <w:p w14:paraId="506656C0" w14:textId="4D8D8F00" w:rsidR="2B9398A5" w:rsidRDefault="2B9398A5" w:rsidP="1476B1FE">
      <w:pPr>
        <w:spacing w:line="257" w:lineRule="auto"/>
      </w:pPr>
      <w:r w:rsidRPr="1476B1FE">
        <w:rPr>
          <w:rFonts w:ascii="Georgia" w:eastAsia="Georgia" w:hAnsi="Georgia" w:cs="Georgia"/>
          <w:sz w:val="24"/>
          <w:szCs w:val="24"/>
        </w:rPr>
        <w:t xml:space="preserve"> </w:t>
      </w:r>
    </w:p>
    <w:p w14:paraId="385ECF84" w14:textId="4D8D8F00" w:rsidR="2B9398A5" w:rsidRDefault="2B9398A5" w:rsidP="1476B1FE">
      <w:pPr>
        <w:spacing w:line="257" w:lineRule="auto"/>
        <w:rPr>
          <w:rFonts w:ascii="Georgia" w:eastAsia="Georgia" w:hAnsi="Georgia" w:cs="Georgia"/>
          <w:sz w:val="24"/>
          <w:szCs w:val="24"/>
        </w:rPr>
      </w:pPr>
      <w:r w:rsidRPr="1476B1FE">
        <w:rPr>
          <w:rFonts w:ascii="Georgia" w:eastAsia="Georgia" w:hAnsi="Georgia" w:cs="Georgia"/>
          <w:sz w:val="24"/>
          <w:szCs w:val="24"/>
        </w:rPr>
        <w:t xml:space="preserve"> </w:t>
      </w:r>
    </w:p>
    <w:p w14:paraId="092AD745" w14:textId="77777777" w:rsidR="00333611" w:rsidRDefault="00333611" w:rsidP="1476B1FE">
      <w:pPr>
        <w:spacing w:line="257" w:lineRule="auto"/>
        <w:rPr>
          <w:ins w:id="303" w:author="Nemecek, Jason - NRCS - Fort Collins, CO" w:date="2022-10-24T07:14:00Z"/>
        </w:rPr>
      </w:pPr>
    </w:p>
    <w:p w14:paraId="061CA1D6" w14:textId="77777777" w:rsidR="00650ADE" w:rsidRDefault="00650ADE" w:rsidP="1476B1FE">
      <w:pPr>
        <w:spacing w:line="257" w:lineRule="auto"/>
        <w:rPr>
          <w:ins w:id="304" w:author="Nemecek, Jason - NRCS - Fort Collins, CO" w:date="2022-10-24T07:14:00Z"/>
        </w:rPr>
      </w:pPr>
    </w:p>
    <w:p w14:paraId="2C7E4092" w14:textId="77777777" w:rsidR="00650ADE" w:rsidRDefault="00650ADE" w:rsidP="1476B1FE">
      <w:pPr>
        <w:spacing w:line="257" w:lineRule="auto"/>
        <w:rPr>
          <w:ins w:id="305" w:author="Nemecek, Jason - NRCS - Fort Collins, CO" w:date="2022-10-24T07:14:00Z"/>
        </w:rPr>
      </w:pPr>
    </w:p>
    <w:p w14:paraId="01472CBE" w14:textId="77777777" w:rsidR="00650ADE" w:rsidRDefault="00650ADE" w:rsidP="1476B1FE">
      <w:pPr>
        <w:spacing w:line="257" w:lineRule="auto"/>
      </w:pPr>
    </w:p>
    <w:tbl>
      <w:tblPr>
        <w:tblStyle w:val="GridTable1Light"/>
        <w:tblW w:w="0" w:type="auto"/>
        <w:tblLayout w:type="fixed"/>
        <w:tblLook w:val="04A0" w:firstRow="1" w:lastRow="0" w:firstColumn="1" w:lastColumn="0" w:noHBand="0" w:noVBand="1"/>
      </w:tblPr>
      <w:tblGrid>
        <w:gridCol w:w="3120"/>
        <w:gridCol w:w="3810"/>
        <w:gridCol w:w="2430"/>
      </w:tblGrid>
      <w:tr w:rsidR="1476B1FE" w14:paraId="4E189114" w14:textId="77777777" w:rsidTr="1476B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12" w:space="0" w:color="666666"/>
              <w:right w:val="single" w:sz="8" w:space="0" w:color="999999"/>
            </w:tcBorders>
          </w:tcPr>
          <w:p w14:paraId="4BC0A474" w14:textId="6FDF840B" w:rsidR="1476B1FE" w:rsidRDefault="1476B1FE">
            <w:r w:rsidRPr="1476B1FE">
              <w:rPr>
                <w:rFonts w:ascii="Georgia" w:eastAsia="Georgia" w:hAnsi="Georgia" w:cs="Georgia"/>
                <w:sz w:val="24"/>
                <w:szCs w:val="24"/>
              </w:rPr>
              <w:lastRenderedPageBreak/>
              <w:t>Methodology Scope</w:t>
            </w:r>
          </w:p>
        </w:tc>
        <w:tc>
          <w:tcPr>
            <w:tcW w:w="3810" w:type="dxa"/>
            <w:tcBorders>
              <w:top w:val="single" w:sz="8" w:space="0" w:color="999999"/>
              <w:left w:val="single" w:sz="8" w:space="0" w:color="999999"/>
              <w:bottom w:val="single" w:sz="12" w:space="0" w:color="666666"/>
              <w:right w:val="single" w:sz="8" w:space="0" w:color="999999"/>
            </w:tcBorders>
          </w:tcPr>
          <w:p w14:paraId="674E4207" w14:textId="21939074" w:rsidR="1476B1FE" w:rsidRDefault="1476B1FE">
            <w:pPr>
              <w:cnfStyle w:val="100000000000" w:firstRow="1"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 xml:space="preserve">Data Stewardship </w:t>
            </w:r>
          </w:p>
        </w:tc>
        <w:tc>
          <w:tcPr>
            <w:tcW w:w="2430" w:type="dxa"/>
            <w:tcBorders>
              <w:top w:val="single" w:sz="8" w:space="0" w:color="999999"/>
              <w:left w:val="single" w:sz="8" w:space="0" w:color="999999"/>
              <w:bottom w:val="single" w:sz="12" w:space="0" w:color="666666"/>
              <w:right w:val="single" w:sz="8" w:space="0" w:color="999999"/>
            </w:tcBorders>
          </w:tcPr>
          <w:p w14:paraId="1E57C37A" w14:textId="4B80895C" w:rsidR="1476B1FE" w:rsidRDefault="1476B1FE">
            <w:pPr>
              <w:cnfStyle w:val="100000000000" w:firstRow="1"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Point of Contact</w:t>
            </w:r>
          </w:p>
        </w:tc>
      </w:tr>
      <w:tr w:rsidR="1476B1FE" w14:paraId="3BD2B799"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12" w:space="0" w:color="666666"/>
              <w:left w:val="single" w:sz="8" w:space="0" w:color="999999"/>
              <w:bottom w:val="single" w:sz="8" w:space="0" w:color="999999"/>
              <w:right w:val="single" w:sz="8" w:space="0" w:color="999999"/>
            </w:tcBorders>
          </w:tcPr>
          <w:p w14:paraId="5ED8CCC5" w14:textId="63143432" w:rsidR="1476B1FE" w:rsidRDefault="1476B1FE">
            <w:r w:rsidRPr="1476B1FE">
              <w:rPr>
                <w:rFonts w:ascii="Georgia" w:eastAsia="Georgia" w:hAnsi="Georgia" w:cs="Georgia"/>
                <w:sz w:val="24"/>
                <w:szCs w:val="24"/>
              </w:rPr>
              <w:t>Soil interpretations methodology</w:t>
            </w:r>
          </w:p>
        </w:tc>
        <w:tc>
          <w:tcPr>
            <w:tcW w:w="3810" w:type="dxa"/>
            <w:tcBorders>
              <w:top w:val="single" w:sz="12" w:space="0" w:color="666666"/>
              <w:left w:val="single" w:sz="8" w:space="0" w:color="999999"/>
              <w:bottom w:val="single" w:sz="8" w:space="0" w:color="999999"/>
              <w:right w:val="single" w:sz="8" w:space="0" w:color="999999"/>
            </w:tcBorders>
          </w:tcPr>
          <w:p w14:paraId="56B142D6" w14:textId="1C801E5D" w:rsidR="1476B1FE" w:rsidRDefault="1476B1FE">
            <w:pPr>
              <w:cnfStyle w:val="000000000000" w:firstRow="0"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SPSD-Soil Services and Information</w:t>
            </w:r>
          </w:p>
        </w:tc>
        <w:tc>
          <w:tcPr>
            <w:tcW w:w="2430" w:type="dxa"/>
            <w:tcBorders>
              <w:top w:val="single" w:sz="12" w:space="0" w:color="666666"/>
              <w:left w:val="single" w:sz="8" w:space="0" w:color="999999"/>
              <w:bottom w:val="single" w:sz="8" w:space="0" w:color="999999"/>
              <w:right w:val="single" w:sz="8" w:space="0" w:color="999999"/>
            </w:tcBorders>
          </w:tcPr>
          <w:p w14:paraId="2C75D4B9" w14:textId="77935D41" w:rsidR="1476B1FE" w:rsidRDefault="1476B1FE">
            <w:pPr>
              <w:cnfStyle w:val="000000000000" w:firstRow="0"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Bob Dobos</w:t>
            </w:r>
          </w:p>
        </w:tc>
      </w:tr>
      <w:tr w:rsidR="1476B1FE" w14:paraId="2DCF91B0"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051DA65D" w14:textId="157E9593" w:rsidR="1476B1FE" w:rsidRDefault="1476B1FE">
            <w:r w:rsidRPr="1476B1FE">
              <w:rPr>
                <w:rFonts w:ascii="Georgia" w:eastAsia="Georgia" w:hAnsi="Georgia" w:cs="Georgia"/>
                <w:sz w:val="24"/>
                <w:szCs w:val="24"/>
              </w:rPr>
              <w:t>CD/CART process integration</w:t>
            </w:r>
          </w:p>
        </w:tc>
        <w:tc>
          <w:tcPr>
            <w:tcW w:w="3810" w:type="dxa"/>
            <w:tcBorders>
              <w:top w:val="single" w:sz="8" w:space="0" w:color="999999"/>
              <w:left w:val="single" w:sz="8" w:space="0" w:color="999999"/>
              <w:bottom w:val="single" w:sz="8" w:space="0" w:color="999999"/>
              <w:right w:val="single" w:sz="8" w:space="0" w:color="999999"/>
            </w:tcBorders>
          </w:tcPr>
          <w:p w14:paraId="76B606E5" w14:textId="57A5CEBE" w:rsidR="1476B1FE" w:rsidRDefault="1476B1FE">
            <w:pPr>
              <w:cnfStyle w:val="000000000000" w:firstRow="0"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CPTAD</w:t>
            </w:r>
          </w:p>
        </w:tc>
        <w:tc>
          <w:tcPr>
            <w:tcW w:w="2430" w:type="dxa"/>
            <w:tcBorders>
              <w:top w:val="single" w:sz="8" w:space="0" w:color="999999"/>
              <w:left w:val="single" w:sz="8" w:space="0" w:color="999999"/>
              <w:bottom w:val="single" w:sz="8" w:space="0" w:color="999999"/>
              <w:right w:val="single" w:sz="8" w:space="0" w:color="999999"/>
            </w:tcBorders>
          </w:tcPr>
          <w:p w14:paraId="17E2F405" w14:textId="1C5E40E6" w:rsidR="1476B1FE" w:rsidRDefault="1476B1FE">
            <w:pPr>
              <w:cnfStyle w:val="000000000000" w:firstRow="0"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Travis Rome</w:t>
            </w:r>
          </w:p>
        </w:tc>
      </w:tr>
      <w:tr w:rsidR="1476B1FE" w14:paraId="2993BF7F"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6C3E2D4C" w14:textId="6BC47345" w:rsidR="1476B1FE" w:rsidRDefault="1476B1FE">
            <w:r w:rsidRPr="1476B1FE">
              <w:rPr>
                <w:rFonts w:ascii="Georgia" w:eastAsia="Georgia" w:hAnsi="Georgia" w:cs="Georgia"/>
                <w:sz w:val="24"/>
                <w:szCs w:val="24"/>
              </w:rPr>
              <w:t>Soil data information integration</w:t>
            </w:r>
          </w:p>
        </w:tc>
        <w:tc>
          <w:tcPr>
            <w:tcW w:w="3810" w:type="dxa"/>
            <w:tcBorders>
              <w:top w:val="single" w:sz="8" w:space="0" w:color="999999"/>
              <w:left w:val="single" w:sz="8" w:space="0" w:color="999999"/>
              <w:bottom w:val="single" w:sz="8" w:space="0" w:color="999999"/>
              <w:right w:val="single" w:sz="8" w:space="0" w:color="999999"/>
            </w:tcBorders>
          </w:tcPr>
          <w:p w14:paraId="0A18D8CD" w14:textId="74D8F5F7" w:rsidR="1476B1FE" w:rsidRDefault="1476B1FE">
            <w:pPr>
              <w:cnfStyle w:val="000000000000" w:firstRow="0"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SPSD-Soil Services and Information</w:t>
            </w:r>
          </w:p>
        </w:tc>
        <w:tc>
          <w:tcPr>
            <w:tcW w:w="2430" w:type="dxa"/>
            <w:tcBorders>
              <w:top w:val="single" w:sz="8" w:space="0" w:color="999999"/>
              <w:left w:val="single" w:sz="8" w:space="0" w:color="999999"/>
              <w:bottom w:val="single" w:sz="8" w:space="0" w:color="999999"/>
              <w:right w:val="single" w:sz="8" w:space="0" w:color="999999"/>
            </w:tcBorders>
          </w:tcPr>
          <w:p w14:paraId="2B5B6569" w14:textId="0C48E9F1" w:rsidR="1476B1FE" w:rsidRDefault="1476B1FE">
            <w:pPr>
              <w:cnfStyle w:val="000000000000" w:firstRow="0"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Jason Nemecek</w:t>
            </w:r>
          </w:p>
        </w:tc>
      </w:tr>
      <w:tr w:rsidR="1476B1FE" w14:paraId="2BE41E60"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299F8684" w14:textId="606CC239" w:rsidR="1476B1FE" w:rsidRPr="006D4C82" w:rsidRDefault="006D4C82">
            <w:pPr>
              <w:rPr>
                <w:rFonts w:ascii="Georgia" w:hAnsi="Georgia"/>
                <w:sz w:val="24"/>
                <w:szCs w:val="24"/>
              </w:rPr>
            </w:pPr>
            <w:r w:rsidRPr="006D4C82">
              <w:rPr>
                <w:rFonts w:ascii="Georgia" w:hAnsi="Georgia"/>
                <w:sz w:val="24"/>
                <w:szCs w:val="24"/>
              </w:rPr>
              <w:t>Contributors</w:t>
            </w:r>
          </w:p>
        </w:tc>
        <w:tc>
          <w:tcPr>
            <w:tcW w:w="3810" w:type="dxa"/>
            <w:tcBorders>
              <w:top w:val="single" w:sz="8" w:space="0" w:color="999999"/>
              <w:left w:val="single" w:sz="8" w:space="0" w:color="999999"/>
              <w:bottom w:val="single" w:sz="8" w:space="0" w:color="999999"/>
              <w:right w:val="single" w:sz="8" w:space="0" w:color="999999"/>
            </w:tcBorders>
          </w:tcPr>
          <w:p w14:paraId="67339852" w14:textId="4E99D598" w:rsidR="1476B1FE" w:rsidRDefault="1476B1FE">
            <w:pPr>
              <w:cnfStyle w:val="000000000000" w:firstRow="0" w:lastRow="0" w:firstColumn="0" w:lastColumn="0" w:oddVBand="0" w:evenVBand="0" w:oddHBand="0" w:evenHBand="0" w:firstRowFirstColumn="0" w:firstRowLastColumn="0" w:lastRowFirstColumn="0" w:lastRowLastColumn="0"/>
            </w:pPr>
          </w:p>
        </w:tc>
        <w:tc>
          <w:tcPr>
            <w:tcW w:w="2430" w:type="dxa"/>
            <w:tcBorders>
              <w:top w:val="single" w:sz="8" w:space="0" w:color="999999"/>
              <w:left w:val="single" w:sz="8" w:space="0" w:color="999999"/>
              <w:bottom w:val="single" w:sz="8" w:space="0" w:color="999999"/>
              <w:right w:val="single" w:sz="8" w:space="0" w:color="999999"/>
            </w:tcBorders>
          </w:tcPr>
          <w:p w14:paraId="1693AE27" w14:textId="0851156C" w:rsidR="1476B1FE" w:rsidRPr="00500D0C" w:rsidRDefault="00500D0C">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500D0C">
              <w:rPr>
                <w:rFonts w:ascii="Georgia" w:hAnsi="Georgia"/>
                <w:sz w:val="24"/>
                <w:szCs w:val="24"/>
              </w:rPr>
              <w:t>Steve Campbell</w:t>
            </w:r>
          </w:p>
        </w:tc>
      </w:tr>
      <w:tr w:rsidR="1476B1FE" w14:paraId="3457E76C"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12EDCB84" w14:textId="3E981F08" w:rsidR="1476B1FE" w:rsidRDefault="1476B1FE"/>
        </w:tc>
        <w:tc>
          <w:tcPr>
            <w:tcW w:w="3810" w:type="dxa"/>
            <w:tcBorders>
              <w:top w:val="single" w:sz="8" w:space="0" w:color="999999"/>
              <w:left w:val="single" w:sz="8" w:space="0" w:color="999999"/>
              <w:bottom w:val="single" w:sz="8" w:space="0" w:color="999999"/>
              <w:right w:val="single" w:sz="8" w:space="0" w:color="999999"/>
            </w:tcBorders>
          </w:tcPr>
          <w:p w14:paraId="7E1F3159" w14:textId="1C8FAAD8" w:rsidR="1476B1FE" w:rsidRDefault="1476B1FE">
            <w:pPr>
              <w:cnfStyle w:val="000000000000" w:firstRow="0" w:lastRow="0" w:firstColumn="0" w:lastColumn="0" w:oddVBand="0" w:evenVBand="0" w:oddHBand="0" w:evenHBand="0" w:firstRowFirstColumn="0" w:firstRowLastColumn="0" w:lastRowFirstColumn="0" w:lastRowLastColumn="0"/>
            </w:pPr>
          </w:p>
        </w:tc>
        <w:tc>
          <w:tcPr>
            <w:tcW w:w="2430" w:type="dxa"/>
            <w:tcBorders>
              <w:top w:val="single" w:sz="8" w:space="0" w:color="999999"/>
              <w:left w:val="single" w:sz="8" w:space="0" w:color="999999"/>
              <w:bottom w:val="single" w:sz="8" w:space="0" w:color="999999"/>
              <w:right w:val="single" w:sz="8" w:space="0" w:color="999999"/>
            </w:tcBorders>
          </w:tcPr>
          <w:p w14:paraId="5399187F" w14:textId="63DB0074" w:rsidR="1476B1FE" w:rsidRPr="00500D0C" w:rsidRDefault="00500D0C">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500D0C">
              <w:rPr>
                <w:rFonts w:ascii="Georgia" w:hAnsi="Georgia"/>
                <w:sz w:val="24"/>
                <w:szCs w:val="24"/>
              </w:rPr>
              <w:t>Cathy Seybold</w:t>
            </w:r>
          </w:p>
        </w:tc>
      </w:tr>
      <w:tr w:rsidR="1476B1FE" w14:paraId="05DCE635"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23119F45" w14:textId="4763DDA6" w:rsidR="1476B1FE" w:rsidRDefault="1476B1FE"/>
        </w:tc>
        <w:tc>
          <w:tcPr>
            <w:tcW w:w="3810" w:type="dxa"/>
            <w:tcBorders>
              <w:top w:val="single" w:sz="8" w:space="0" w:color="999999"/>
              <w:left w:val="single" w:sz="8" w:space="0" w:color="999999"/>
              <w:bottom w:val="single" w:sz="8" w:space="0" w:color="999999"/>
              <w:right w:val="single" w:sz="8" w:space="0" w:color="999999"/>
            </w:tcBorders>
          </w:tcPr>
          <w:p w14:paraId="526443D1" w14:textId="48749178" w:rsidR="1476B1FE" w:rsidRDefault="1476B1FE">
            <w:pPr>
              <w:cnfStyle w:val="000000000000" w:firstRow="0"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 xml:space="preserve"> </w:t>
            </w:r>
          </w:p>
        </w:tc>
        <w:tc>
          <w:tcPr>
            <w:tcW w:w="2430" w:type="dxa"/>
            <w:tcBorders>
              <w:top w:val="single" w:sz="8" w:space="0" w:color="999999"/>
              <w:left w:val="single" w:sz="8" w:space="0" w:color="999999"/>
              <w:bottom w:val="single" w:sz="8" w:space="0" w:color="999999"/>
              <w:right w:val="single" w:sz="8" w:space="0" w:color="999999"/>
            </w:tcBorders>
          </w:tcPr>
          <w:p w14:paraId="2DD5BA3F" w14:textId="01F03689" w:rsidR="1476B1FE" w:rsidRDefault="00500D0C">
            <w:pPr>
              <w:cnfStyle w:val="000000000000" w:firstRow="0" w:lastRow="0" w:firstColumn="0" w:lastColumn="0" w:oddVBand="0" w:evenVBand="0" w:oddHBand="0" w:evenHBand="0" w:firstRowFirstColumn="0" w:firstRowLastColumn="0" w:lastRowFirstColumn="0" w:lastRowLastColumn="0"/>
            </w:pPr>
            <w:r>
              <w:rPr>
                <w:rFonts w:ascii="Georgia" w:eastAsia="Georgia" w:hAnsi="Georgia" w:cs="Georgia"/>
                <w:sz w:val="24"/>
                <w:szCs w:val="24"/>
              </w:rPr>
              <w:t>Richard Reid</w:t>
            </w:r>
          </w:p>
        </w:tc>
      </w:tr>
      <w:tr w:rsidR="1476B1FE" w14:paraId="475D15EE"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1FF6226D" w14:textId="5D3AF415" w:rsidR="1476B1FE" w:rsidRDefault="1476B1FE"/>
        </w:tc>
        <w:tc>
          <w:tcPr>
            <w:tcW w:w="3810" w:type="dxa"/>
            <w:tcBorders>
              <w:top w:val="single" w:sz="8" w:space="0" w:color="999999"/>
              <w:left w:val="single" w:sz="8" w:space="0" w:color="999999"/>
              <w:bottom w:val="single" w:sz="8" w:space="0" w:color="999999"/>
              <w:right w:val="single" w:sz="8" w:space="0" w:color="999999"/>
            </w:tcBorders>
          </w:tcPr>
          <w:p w14:paraId="5C11C962" w14:textId="4801C6C0" w:rsidR="1476B1FE" w:rsidRDefault="1476B1FE">
            <w:pPr>
              <w:cnfStyle w:val="000000000000" w:firstRow="0"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 xml:space="preserve"> </w:t>
            </w:r>
          </w:p>
        </w:tc>
        <w:tc>
          <w:tcPr>
            <w:tcW w:w="2430" w:type="dxa"/>
            <w:tcBorders>
              <w:top w:val="single" w:sz="8" w:space="0" w:color="999999"/>
              <w:left w:val="single" w:sz="8" w:space="0" w:color="999999"/>
              <w:bottom w:val="single" w:sz="8" w:space="0" w:color="999999"/>
              <w:right w:val="single" w:sz="8" w:space="0" w:color="999999"/>
            </w:tcBorders>
          </w:tcPr>
          <w:p w14:paraId="6221315E" w14:textId="7768D891" w:rsidR="1476B1FE" w:rsidRDefault="00500D0C">
            <w:pPr>
              <w:cnfStyle w:val="000000000000" w:firstRow="0" w:lastRow="0" w:firstColumn="0" w:lastColumn="0" w:oddVBand="0" w:evenVBand="0" w:oddHBand="0" w:evenHBand="0" w:firstRowFirstColumn="0" w:firstRowLastColumn="0" w:lastRowFirstColumn="0" w:lastRowLastColumn="0"/>
            </w:pPr>
            <w:r>
              <w:rPr>
                <w:rFonts w:ascii="Georgia" w:eastAsia="Georgia" w:hAnsi="Georgia" w:cs="Georgia"/>
                <w:sz w:val="24"/>
                <w:szCs w:val="24"/>
              </w:rPr>
              <w:t>Laura Morton</w:t>
            </w:r>
          </w:p>
        </w:tc>
      </w:tr>
      <w:tr w:rsidR="1476B1FE" w14:paraId="009E8E85"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7ED26902" w14:textId="10EACEE7" w:rsidR="1476B1FE" w:rsidRDefault="1476B1FE">
            <w:r w:rsidRPr="1476B1FE">
              <w:rPr>
                <w:rFonts w:ascii="Georgia" w:eastAsia="Georgia" w:hAnsi="Georgia" w:cs="Georgia"/>
                <w:sz w:val="24"/>
                <w:szCs w:val="24"/>
              </w:rPr>
              <w:t xml:space="preserve"> </w:t>
            </w:r>
          </w:p>
        </w:tc>
        <w:tc>
          <w:tcPr>
            <w:tcW w:w="3810" w:type="dxa"/>
            <w:tcBorders>
              <w:top w:val="single" w:sz="8" w:space="0" w:color="999999"/>
              <w:left w:val="single" w:sz="8" w:space="0" w:color="999999"/>
              <w:bottom w:val="single" w:sz="8" w:space="0" w:color="999999"/>
              <w:right w:val="single" w:sz="8" w:space="0" w:color="999999"/>
            </w:tcBorders>
          </w:tcPr>
          <w:p w14:paraId="04BC55CC" w14:textId="05B4D31F" w:rsidR="1476B1FE" w:rsidRDefault="1476B1FE">
            <w:pPr>
              <w:cnfStyle w:val="000000000000" w:firstRow="0" w:lastRow="0" w:firstColumn="0" w:lastColumn="0" w:oddVBand="0" w:evenVBand="0" w:oddHBand="0" w:evenHBand="0" w:firstRowFirstColumn="0" w:firstRowLastColumn="0" w:lastRowFirstColumn="0" w:lastRowLastColumn="0"/>
            </w:pPr>
          </w:p>
        </w:tc>
        <w:tc>
          <w:tcPr>
            <w:tcW w:w="2430" w:type="dxa"/>
            <w:tcBorders>
              <w:top w:val="single" w:sz="8" w:space="0" w:color="999999"/>
              <w:left w:val="single" w:sz="8" w:space="0" w:color="999999"/>
              <w:bottom w:val="single" w:sz="8" w:space="0" w:color="999999"/>
              <w:right w:val="single" w:sz="8" w:space="0" w:color="999999"/>
            </w:tcBorders>
          </w:tcPr>
          <w:p w14:paraId="0FFF5365" w14:textId="151A3010" w:rsidR="1476B1FE" w:rsidRDefault="1476B1FE">
            <w:pPr>
              <w:cnfStyle w:val="000000000000" w:firstRow="0" w:lastRow="0" w:firstColumn="0" w:lastColumn="0" w:oddVBand="0" w:evenVBand="0" w:oddHBand="0" w:evenHBand="0" w:firstRowFirstColumn="0" w:firstRowLastColumn="0" w:lastRowFirstColumn="0" w:lastRowLastColumn="0"/>
            </w:pPr>
            <w:r w:rsidRPr="1476B1FE">
              <w:rPr>
                <w:rFonts w:ascii="Georgia" w:eastAsia="Georgia" w:hAnsi="Georgia" w:cs="Georgia"/>
                <w:sz w:val="24"/>
                <w:szCs w:val="24"/>
              </w:rPr>
              <w:t xml:space="preserve"> </w:t>
            </w:r>
          </w:p>
        </w:tc>
      </w:tr>
      <w:tr w:rsidR="00EB5006" w14:paraId="32D026AB"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43413EEA" w14:textId="77777777" w:rsidR="00EB5006" w:rsidRPr="1476B1FE" w:rsidRDefault="00EB5006">
            <w:pPr>
              <w:rPr>
                <w:rFonts w:ascii="Georgia" w:eastAsia="Georgia" w:hAnsi="Georgia" w:cs="Georgia"/>
                <w:sz w:val="24"/>
                <w:szCs w:val="24"/>
              </w:rPr>
            </w:pPr>
          </w:p>
        </w:tc>
        <w:tc>
          <w:tcPr>
            <w:tcW w:w="3810" w:type="dxa"/>
            <w:tcBorders>
              <w:top w:val="single" w:sz="8" w:space="0" w:color="999999"/>
              <w:left w:val="single" w:sz="8" w:space="0" w:color="999999"/>
              <w:bottom w:val="single" w:sz="8" w:space="0" w:color="999999"/>
              <w:right w:val="single" w:sz="8" w:space="0" w:color="999999"/>
            </w:tcBorders>
          </w:tcPr>
          <w:p w14:paraId="39178261" w14:textId="77777777" w:rsidR="00EB5006" w:rsidRDefault="00EB5006">
            <w:pPr>
              <w:cnfStyle w:val="000000000000" w:firstRow="0" w:lastRow="0" w:firstColumn="0" w:lastColumn="0" w:oddVBand="0" w:evenVBand="0" w:oddHBand="0" w:evenHBand="0" w:firstRowFirstColumn="0" w:firstRowLastColumn="0" w:lastRowFirstColumn="0" w:lastRowLastColumn="0"/>
            </w:pPr>
          </w:p>
        </w:tc>
        <w:tc>
          <w:tcPr>
            <w:tcW w:w="2430" w:type="dxa"/>
            <w:tcBorders>
              <w:top w:val="single" w:sz="8" w:space="0" w:color="999999"/>
              <w:left w:val="single" w:sz="8" w:space="0" w:color="999999"/>
              <w:bottom w:val="single" w:sz="8" w:space="0" w:color="999999"/>
              <w:right w:val="single" w:sz="8" w:space="0" w:color="999999"/>
            </w:tcBorders>
          </w:tcPr>
          <w:p w14:paraId="55F1A83E" w14:textId="77777777" w:rsidR="00EB5006" w:rsidRPr="1476B1FE" w:rsidRDefault="00EB5006">
            <w:pPr>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24"/>
                <w:szCs w:val="24"/>
              </w:rPr>
            </w:pPr>
          </w:p>
        </w:tc>
      </w:tr>
      <w:tr w:rsidR="00EB5006" w14:paraId="5884E173"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76684748" w14:textId="77777777" w:rsidR="00EB5006" w:rsidRPr="1476B1FE" w:rsidRDefault="00EB5006">
            <w:pPr>
              <w:rPr>
                <w:rFonts w:ascii="Georgia" w:eastAsia="Georgia" w:hAnsi="Georgia" w:cs="Georgia"/>
                <w:sz w:val="24"/>
                <w:szCs w:val="24"/>
              </w:rPr>
            </w:pPr>
          </w:p>
        </w:tc>
        <w:tc>
          <w:tcPr>
            <w:tcW w:w="3810" w:type="dxa"/>
            <w:tcBorders>
              <w:top w:val="single" w:sz="8" w:space="0" w:color="999999"/>
              <w:left w:val="single" w:sz="8" w:space="0" w:color="999999"/>
              <w:bottom w:val="single" w:sz="8" w:space="0" w:color="999999"/>
              <w:right w:val="single" w:sz="8" w:space="0" w:color="999999"/>
            </w:tcBorders>
          </w:tcPr>
          <w:p w14:paraId="19839B35" w14:textId="77777777" w:rsidR="00EB5006" w:rsidRDefault="00EB5006">
            <w:pPr>
              <w:cnfStyle w:val="000000000000" w:firstRow="0" w:lastRow="0" w:firstColumn="0" w:lastColumn="0" w:oddVBand="0" w:evenVBand="0" w:oddHBand="0" w:evenHBand="0" w:firstRowFirstColumn="0" w:firstRowLastColumn="0" w:lastRowFirstColumn="0" w:lastRowLastColumn="0"/>
            </w:pPr>
          </w:p>
        </w:tc>
        <w:tc>
          <w:tcPr>
            <w:tcW w:w="2430" w:type="dxa"/>
            <w:tcBorders>
              <w:top w:val="single" w:sz="8" w:space="0" w:color="999999"/>
              <w:left w:val="single" w:sz="8" w:space="0" w:color="999999"/>
              <w:bottom w:val="single" w:sz="8" w:space="0" w:color="999999"/>
              <w:right w:val="single" w:sz="8" w:space="0" w:color="999999"/>
            </w:tcBorders>
          </w:tcPr>
          <w:p w14:paraId="68E5F214" w14:textId="77777777" w:rsidR="00EB5006" w:rsidRPr="1476B1FE" w:rsidRDefault="00EB5006">
            <w:pPr>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24"/>
                <w:szCs w:val="24"/>
              </w:rPr>
            </w:pPr>
          </w:p>
        </w:tc>
      </w:tr>
      <w:tr w:rsidR="00EB5006" w14:paraId="4491ECED"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7CC9E01A" w14:textId="77777777" w:rsidR="00EB5006" w:rsidRPr="1476B1FE" w:rsidRDefault="00EB5006">
            <w:pPr>
              <w:rPr>
                <w:rFonts w:ascii="Georgia" w:eastAsia="Georgia" w:hAnsi="Georgia" w:cs="Georgia"/>
                <w:sz w:val="24"/>
                <w:szCs w:val="24"/>
              </w:rPr>
            </w:pPr>
          </w:p>
        </w:tc>
        <w:tc>
          <w:tcPr>
            <w:tcW w:w="3810" w:type="dxa"/>
            <w:tcBorders>
              <w:top w:val="single" w:sz="8" w:space="0" w:color="999999"/>
              <w:left w:val="single" w:sz="8" w:space="0" w:color="999999"/>
              <w:bottom w:val="single" w:sz="8" w:space="0" w:color="999999"/>
              <w:right w:val="single" w:sz="8" w:space="0" w:color="999999"/>
            </w:tcBorders>
          </w:tcPr>
          <w:p w14:paraId="67A731CA" w14:textId="77777777" w:rsidR="00EB5006" w:rsidRDefault="00EB5006">
            <w:pPr>
              <w:cnfStyle w:val="000000000000" w:firstRow="0" w:lastRow="0" w:firstColumn="0" w:lastColumn="0" w:oddVBand="0" w:evenVBand="0" w:oddHBand="0" w:evenHBand="0" w:firstRowFirstColumn="0" w:firstRowLastColumn="0" w:lastRowFirstColumn="0" w:lastRowLastColumn="0"/>
            </w:pPr>
          </w:p>
        </w:tc>
        <w:tc>
          <w:tcPr>
            <w:tcW w:w="2430" w:type="dxa"/>
            <w:tcBorders>
              <w:top w:val="single" w:sz="8" w:space="0" w:color="999999"/>
              <w:left w:val="single" w:sz="8" w:space="0" w:color="999999"/>
              <w:bottom w:val="single" w:sz="8" w:space="0" w:color="999999"/>
              <w:right w:val="single" w:sz="8" w:space="0" w:color="999999"/>
            </w:tcBorders>
          </w:tcPr>
          <w:p w14:paraId="142E0567" w14:textId="77777777" w:rsidR="00EB5006" w:rsidRPr="1476B1FE" w:rsidRDefault="00EB5006">
            <w:pPr>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24"/>
                <w:szCs w:val="24"/>
              </w:rPr>
            </w:pPr>
          </w:p>
        </w:tc>
      </w:tr>
      <w:tr w:rsidR="00EB5006" w14:paraId="534F5256" w14:textId="77777777" w:rsidTr="1476B1FE">
        <w:tc>
          <w:tcPr>
            <w:cnfStyle w:val="001000000000" w:firstRow="0" w:lastRow="0" w:firstColumn="1" w:lastColumn="0" w:oddVBand="0" w:evenVBand="0" w:oddHBand="0" w:evenHBand="0" w:firstRowFirstColumn="0" w:firstRowLastColumn="0" w:lastRowFirstColumn="0" w:lastRowLastColumn="0"/>
            <w:tcW w:w="3120" w:type="dxa"/>
            <w:tcBorders>
              <w:top w:val="single" w:sz="8" w:space="0" w:color="999999"/>
              <w:left w:val="single" w:sz="8" w:space="0" w:color="999999"/>
              <w:bottom w:val="single" w:sz="8" w:space="0" w:color="999999"/>
              <w:right w:val="single" w:sz="8" w:space="0" w:color="999999"/>
            </w:tcBorders>
          </w:tcPr>
          <w:p w14:paraId="2D3B15E4" w14:textId="77777777" w:rsidR="00EB5006" w:rsidRPr="1476B1FE" w:rsidRDefault="00EB5006">
            <w:pPr>
              <w:rPr>
                <w:rFonts w:ascii="Georgia" w:eastAsia="Georgia" w:hAnsi="Georgia" w:cs="Georgia"/>
                <w:sz w:val="24"/>
                <w:szCs w:val="24"/>
              </w:rPr>
            </w:pPr>
          </w:p>
        </w:tc>
        <w:tc>
          <w:tcPr>
            <w:tcW w:w="3810" w:type="dxa"/>
            <w:tcBorders>
              <w:top w:val="single" w:sz="8" w:space="0" w:color="999999"/>
              <w:left w:val="single" w:sz="8" w:space="0" w:color="999999"/>
              <w:bottom w:val="single" w:sz="8" w:space="0" w:color="999999"/>
              <w:right w:val="single" w:sz="8" w:space="0" w:color="999999"/>
            </w:tcBorders>
          </w:tcPr>
          <w:p w14:paraId="4EC3A4D8" w14:textId="77777777" w:rsidR="00EB5006" w:rsidRDefault="00EB5006">
            <w:pPr>
              <w:cnfStyle w:val="000000000000" w:firstRow="0" w:lastRow="0" w:firstColumn="0" w:lastColumn="0" w:oddVBand="0" w:evenVBand="0" w:oddHBand="0" w:evenHBand="0" w:firstRowFirstColumn="0" w:firstRowLastColumn="0" w:lastRowFirstColumn="0" w:lastRowLastColumn="0"/>
            </w:pPr>
          </w:p>
        </w:tc>
        <w:tc>
          <w:tcPr>
            <w:tcW w:w="2430" w:type="dxa"/>
            <w:tcBorders>
              <w:top w:val="single" w:sz="8" w:space="0" w:color="999999"/>
              <w:left w:val="single" w:sz="8" w:space="0" w:color="999999"/>
              <w:bottom w:val="single" w:sz="8" w:space="0" w:color="999999"/>
              <w:right w:val="single" w:sz="8" w:space="0" w:color="999999"/>
            </w:tcBorders>
          </w:tcPr>
          <w:p w14:paraId="4297C437" w14:textId="77777777" w:rsidR="00EB5006" w:rsidRPr="1476B1FE" w:rsidRDefault="00EB5006">
            <w:pPr>
              <w:cnfStyle w:val="000000000000" w:firstRow="0" w:lastRow="0" w:firstColumn="0" w:lastColumn="0" w:oddVBand="0" w:evenVBand="0" w:oddHBand="0" w:evenHBand="0" w:firstRowFirstColumn="0" w:firstRowLastColumn="0" w:lastRowFirstColumn="0" w:lastRowLastColumn="0"/>
              <w:rPr>
                <w:rFonts w:ascii="Georgia" w:eastAsia="Georgia" w:hAnsi="Georgia" w:cs="Georgia"/>
                <w:sz w:val="24"/>
                <w:szCs w:val="24"/>
              </w:rPr>
            </w:pPr>
          </w:p>
        </w:tc>
      </w:tr>
    </w:tbl>
    <w:p w14:paraId="39F1A3D9" w14:textId="4D8D8F00" w:rsidR="2B9398A5" w:rsidRDefault="2B9398A5" w:rsidP="1476B1FE">
      <w:pPr>
        <w:spacing w:line="257" w:lineRule="auto"/>
      </w:pPr>
      <w:r w:rsidRPr="1476B1FE">
        <w:rPr>
          <w:rFonts w:ascii="Georgia" w:eastAsia="Georgia" w:hAnsi="Georgia" w:cs="Georgia"/>
          <w:sz w:val="24"/>
          <w:szCs w:val="24"/>
        </w:rPr>
        <w:t xml:space="preserve"> </w:t>
      </w:r>
    </w:p>
    <w:p w14:paraId="603A36B8" w14:textId="4D8D8F00" w:rsidR="2B9398A5" w:rsidRDefault="2B9398A5">
      <w:r>
        <w:br/>
      </w:r>
    </w:p>
    <w:p w14:paraId="2139ED1D" w14:textId="4D8D8F00" w:rsidR="1476B1FE" w:rsidRDefault="1476B1FE" w:rsidP="1476B1FE">
      <w:pPr>
        <w:rPr>
          <w:rFonts w:ascii="Georgia" w:hAnsi="Georgia"/>
          <w:sz w:val="24"/>
          <w:szCs w:val="24"/>
        </w:rPr>
      </w:pPr>
    </w:p>
    <w:p w14:paraId="04F7EACF" w14:textId="77777777" w:rsidR="00C47D49" w:rsidRPr="008F0A61" w:rsidRDefault="00C47D49" w:rsidP="00C47D49">
      <w:pPr>
        <w:ind w:left="360"/>
        <w:rPr>
          <w:rFonts w:ascii="Georgia" w:hAnsi="Georgia"/>
          <w:sz w:val="24"/>
          <w:szCs w:val="24"/>
        </w:rPr>
      </w:pPr>
    </w:p>
    <w:sectPr w:rsidR="00C47D49" w:rsidRPr="008F0A61" w:rsidSect="0057517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Nemecek, Jason - NRCS - Fort Collins, CO" w:date="2022-10-24T06:40:00Z" w:initials="JN">
    <w:p w14:paraId="74DB5B8C" w14:textId="550F498A" w:rsidR="009D5666" w:rsidRDefault="009D5666">
      <w:pPr>
        <w:pStyle w:val="CommentText"/>
      </w:pPr>
      <w:r>
        <w:rPr>
          <w:rStyle w:val="CommentReference"/>
        </w:rPr>
        <w:annotationRef/>
      </w:r>
      <w:r>
        <w:fldChar w:fldCharType="begin"/>
      </w:r>
      <w:r>
        <w:instrText xml:space="preserve"> HYPERLINK "mailto:laura.morton@usda.gov" </w:instrText>
      </w:r>
      <w:bookmarkStart w:id="8" w:name="_@_593478F941484142B6941D4197F2DFF5"/>
      <w:r>
        <w:fldChar w:fldCharType="separate"/>
      </w:r>
      <w:bookmarkEnd w:id="8"/>
      <w:r w:rsidRPr="009D5666">
        <w:rPr>
          <w:rStyle w:val="UnresolvedMention"/>
          <w:noProof/>
          <w:u w:val="dotted"/>
        </w:rPr>
        <w:t>@Morton, Laura - FPAC-NRCS, Scarborough, ME</w:t>
      </w:r>
      <w:r>
        <w:fldChar w:fldCharType="end"/>
      </w:r>
    </w:p>
  </w:comment>
  <w:comment w:id="4" w:author="Nemecek, Jason - NRCS - Fort Collins, CO" w:date="2022-10-24T06:40:00Z" w:initials="JN">
    <w:p w14:paraId="1F0AB2B0" w14:textId="35764532" w:rsidR="004B23A2" w:rsidRDefault="004B23A2">
      <w:pPr>
        <w:pStyle w:val="CommentText"/>
      </w:pPr>
      <w:r>
        <w:rPr>
          <w:rStyle w:val="CommentReference"/>
        </w:rPr>
        <w:annotationRef/>
      </w:r>
      <w:r w:rsidRPr="004B23A2">
        <w:t>https://www.farmers.gov/conservation/nutrient-management</w:t>
      </w:r>
    </w:p>
  </w:comment>
  <w:comment w:id="5" w:author="Nemecek, Jason - NRCS - Fort Collins, CO" w:date="2022-10-24T06:40:00Z" w:initials="JN">
    <w:p w14:paraId="15497059" w14:textId="3D67D05D" w:rsidR="004B23A2" w:rsidRDefault="004B23A2">
      <w:pPr>
        <w:pStyle w:val="CommentText"/>
      </w:pPr>
      <w:r>
        <w:rPr>
          <w:rStyle w:val="CommentReference"/>
        </w:rPr>
        <w:annotationRef/>
      </w:r>
    </w:p>
  </w:comment>
  <w:comment w:id="293" w:author="Morton, Laura - FPAC-NRCS, Scarborough, ME" w:date="2022-10-20T11:28:00Z" w:initials="MLFNSM">
    <w:p w14:paraId="14EC3E0A" w14:textId="554C1B56" w:rsidR="001E59BA" w:rsidRDefault="001E59BA">
      <w:pPr>
        <w:pStyle w:val="CommentText"/>
      </w:pPr>
      <w:r>
        <w:rPr>
          <w:rStyle w:val="CommentReference"/>
        </w:rPr>
        <w:annotationRef/>
      </w:r>
      <w:r w:rsidR="006B3220">
        <w:t>How does this relate to the above ratings?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DB5B8C" w15:done="0"/>
  <w15:commentEx w15:paraId="1F0AB2B0" w15:paraIdParent="74DB5B8C" w15:done="0"/>
  <w15:commentEx w15:paraId="15497059" w15:paraIdParent="74DB5B8C" w15:done="0"/>
  <w15:commentEx w15:paraId="14EC3E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0B1CB" w16cex:dateUtc="2022-10-24T12:40:00Z"/>
  <w16cex:commentExtensible w16cex:durableId="2700B1D8" w16cex:dateUtc="2022-10-24T12:40:00Z"/>
  <w16cex:commentExtensible w16cex:durableId="2700B1DA" w16cex:dateUtc="2022-10-24T12:40:00Z"/>
  <w16cex:commentExtensible w16cex:durableId="26FBAF4B" w16cex:dateUtc="2022-10-20T1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DB5B8C" w16cid:durableId="2700B1CB"/>
  <w16cid:commentId w16cid:paraId="1F0AB2B0" w16cid:durableId="2700B1D8"/>
  <w16cid:commentId w16cid:paraId="15497059" w16cid:durableId="2700B1DA"/>
  <w16cid:commentId w16cid:paraId="14EC3E0A" w16cid:durableId="26FBAF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F55D3" w14:textId="77777777" w:rsidR="00B91305" w:rsidRDefault="00B91305" w:rsidP="0025099C">
      <w:pPr>
        <w:spacing w:after="0" w:line="240" w:lineRule="auto"/>
      </w:pPr>
      <w:r>
        <w:separator/>
      </w:r>
    </w:p>
  </w:endnote>
  <w:endnote w:type="continuationSeparator" w:id="0">
    <w:p w14:paraId="6951E156" w14:textId="77777777" w:rsidR="00B91305" w:rsidRDefault="00B91305" w:rsidP="0025099C">
      <w:pPr>
        <w:spacing w:after="0" w:line="240" w:lineRule="auto"/>
      </w:pPr>
      <w:r>
        <w:continuationSeparator/>
      </w:r>
    </w:p>
  </w:endnote>
  <w:endnote w:type="continuationNotice" w:id="1">
    <w:p w14:paraId="49CCDE91" w14:textId="77777777" w:rsidR="00B91305" w:rsidRDefault="00B913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Public 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882F9" w14:textId="77777777" w:rsidR="00B91305" w:rsidRDefault="00B91305" w:rsidP="0025099C">
      <w:pPr>
        <w:spacing w:after="0" w:line="240" w:lineRule="auto"/>
      </w:pPr>
      <w:r>
        <w:separator/>
      </w:r>
    </w:p>
  </w:footnote>
  <w:footnote w:type="continuationSeparator" w:id="0">
    <w:p w14:paraId="272241D7" w14:textId="77777777" w:rsidR="00B91305" w:rsidRDefault="00B91305" w:rsidP="0025099C">
      <w:pPr>
        <w:spacing w:after="0" w:line="240" w:lineRule="auto"/>
      </w:pPr>
      <w:r>
        <w:continuationSeparator/>
      </w:r>
    </w:p>
  </w:footnote>
  <w:footnote w:type="continuationNotice" w:id="1">
    <w:p w14:paraId="29831EEE" w14:textId="77777777" w:rsidR="00B91305" w:rsidRDefault="00B9130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81301"/>
    <w:multiLevelType w:val="hybridMultilevel"/>
    <w:tmpl w:val="710E8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F2AD4"/>
    <w:multiLevelType w:val="hybridMultilevel"/>
    <w:tmpl w:val="A6C6A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20B40"/>
    <w:multiLevelType w:val="hybridMultilevel"/>
    <w:tmpl w:val="8996C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94995"/>
    <w:multiLevelType w:val="hybridMultilevel"/>
    <w:tmpl w:val="427C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9507C1"/>
    <w:multiLevelType w:val="hybridMultilevel"/>
    <w:tmpl w:val="5936E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mecek, Jason - NRCS - Fort Collins, CO">
    <w15:presenceInfo w15:providerId="None" w15:userId="Nemecek, Jason - NRCS - Fort Collins, CO"/>
  </w15:person>
  <w15:person w15:author="Morton, Laura - FPAC-NRCS, Scarborough, ME">
    <w15:presenceInfo w15:providerId="AD" w15:userId="S::laura.morton@usda.gov::3f3dba51-8d64-43a7-bd5a-8866aed91f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0A"/>
    <w:rsid w:val="00004041"/>
    <w:rsid w:val="00007435"/>
    <w:rsid w:val="000320D3"/>
    <w:rsid w:val="00037ED2"/>
    <w:rsid w:val="00046196"/>
    <w:rsid w:val="00061BAD"/>
    <w:rsid w:val="00076155"/>
    <w:rsid w:val="000840A6"/>
    <w:rsid w:val="000913D9"/>
    <w:rsid w:val="000A7FFA"/>
    <w:rsid w:val="000B7BB7"/>
    <w:rsid w:val="000F4931"/>
    <w:rsid w:val="001235A1"/>
    <w:rsid w:val="00127D15"/>
    <w:rsid w:val="001308E6"/>
    <w:rsid w:val="00142366"/>
    <w:rsid w:val="00144DBC"/>
    <w:rsid w:val="00146148"/>
    <w:rsid w:val="00147C7C"/>
    <w:rsid w:val="00163F90"/>
    <w:rsid w:val="00173005"/>
    <w:rsid w:val="00184B85"/>
    <w:rsid w:val="00197540"/>
    <w:rsid w:val="001E59BA"/>
    <w:rsid w:val="001E6208"/>
    <w:rsid w:val="001F1504"/>
    <w:rsid w:val="00201C3E"/>
    <w:rsid w:val="0021265A"/>
    <w:rsid w:val="00217241"/>
    <w:rsid w:val="00234FDB"/>
    <w:rsid w:val="0025099C"/>
    <w:rsid w:val="00252DF0"/>
    <w:rsid w:val="002647E8"/>
    <w:rsid w:val="0027224B"/>
    <w:rsid w:val="00283417"/>
    <w:rsid w:val="00284368"/>
    <w:rsid w:val="0028503F"/>
    <w:rsid w:val="00292C98"/>
    <w:rsid w:val="002936DE"/>
    <w:rsid w:val="00294FFB"/>
    <w:rsid w:val="0029553D"/>
    <w:rsid w:val="00297605"/>
    <w:rsid w:val="002A6554"/>
    <w:rsid w:val="002A7A68"/>
    <w:rsid w:val="002B53B5"/>
    <w:rsid w:val="002D281B"/>
    <w:rsid w:val="002D33E3"/>
    <w:rsid w:val="002D7275"/>
    <w:rsid w:val="002E313F"/>
    <w:rsid w:val="002F7F74"/>
    <w:rsid w:val="0031148E"/>
    <w:rsid w:val="00333611"/>
    <w:rsid w:val="0034299B"/>
    <w:rsid w:val="0034628B"/>
    <w:rsid w:val="0036410D"/>
    <w:rsid w:val="00372CD7"/>
    <w:rsid w:val="00377FFC"/>
    <w:rsid w:val="00380E3A"/>
    <w:rsid w:val="00384AAE"/>
    <w:rsid w:val="00384CD8"/>
    <w:rsid w:val="00390E04"/>
    <w:rsid w:val="00391454"/>
    <w:rsid w:val="003937B3"/>
    <w:rsid w:val="003A26F6"/>
    <w:rsid w:val="003B5CA0"/>
    <w:rsid w:val="003C0C18"/>
    <w:rsid w:val="003C33D5"/>
    <w:rsid w:val="003C5585"/>
    <w:rsid w:val="003D6F0D"/>
    <w:rsid w:val="003E2D48"/>
    <w:rsid w:val="003E3FE6"/>
    <w:rsid w:val="00400687"/>
    <w:rsid w:val="00407D4E"/>
    <w:rsid w:val="0042195B"/>
    <w:rsid w:val="00470CCA"/>
    <w:rsid w:val="00474FB0"/>
    <w:rsid w:val="00475737"/>
    <w:rsid w:val="00477178"/>
    <w:rsid w:val="00487571"/>
    <w:rsid w:val="00494BCA"/>
    <w:rsid w:val="004A53D5"/>
    <w:rsid w:val="004B23A2"/>
    <w:rsid w:val="004C7E38"/>
    <w:rsid w:val="00500D0C"/>
    <w:rsid w:val="0051542A"/>
    <w:rsid w:val="00532BCE"/>
    <w:rsid w:val="0054066C"/>
    <w:rsid w:val="0057517F"/>
    <w:rsid w:val="005752CF"/>
    <w:rsid w:val="00597D56"/>
    <w:rsid w:val="005A1F10"/>
    <w:rsid w:val="005A47FE"/>
    <w:rsid w:val="005B3E79"/>
    <w:rsid w:val="005D63C7"/>
    <w:rsid w:val="005E0055"/>
    <w:rsid w:val="005E57A9"/>
    <w:rsid w:val="005F2F31"/>
    <w:rsid w:val="00632E0A"/>
    <w:rsid w:val="00633188"/>
    <w:rsid w:val="0063329F"/>
    <w:rsid w:val="00641A2E"/>
    <w:rsid w:val="00645579"/>
    <w:rsid w:val="00650ADE"/>
    <w:rsid w:val="00653FB0"/>
    <w:rsid w:val="0068418E"/>
    <w:rsid w:val="00684A86"/>
    <w:rsid w:val="0069024A"/>
    <w:rsid w:val="006B3220"/>
    <w:rsid w:val="006B7CBF"/>
    <w:rsid w:val="006B7D94"/>
    <w:rsid w:val="006C4A16"/>
    <w:rsid w:val="006D3BBA"/>
    <w:rsid w:val="006D4C82"/>
    <w:rsid w:val="006D618E"/>
    <w:rsid w:val="006E3D98"/>
    <w:rsid w:val="007121C9"/>
    <w:rsid w:val="00715E61"/>
    <w:rsid w:val="00715FBA"/>
    <w:rsid w:val="00722385"/>
    <w:rsid w:val="00724AD0"/>
    <w:rsid w:val="00734F90"/>
    <w:rsid w:val="007364ED"/>
    <w:rsid w:val="00753CF2"/>
    <w:rsid w:val="00764CB4"/>
    <w:rsid w:val="00772923"/>
    <w:rsid w:val="00773069"/>
    <w:rsid w:val="00781BD9"/>
    <w:rsid w:val="00784F2C"/>
    <w:rsid w:val="00797A79"/>
    <w:rsid w:val="007C4801"/>
    <w:rsid w:val="007C5083"/>
    <w:rsid w:val="007C6314"/>
    <w:rsid w:val="007E1029"/>
    <w:rsid w:val="0082034F"/>
    <w:rsid w:val="0082546D"/>
    <w:rsid w:val="008620B7"/>
    <w:rsid w:val="008A5994"/>
    <w:rsid w:val="008C3FCC"/>
    <w:rsid w:val="008F0A61"/>
    <w:rsid w:val="008F0CC5"/>
    <w:rsid w:val="008F28F5"/>
    <w:rsid w:val="008F7E2A"/>
    <w:rsid w:val="00900CF8"/>
    <w:rsid w:val="0091399C"/>
    <w:rsid w:val="0092292D"/>
    <w:rsid w:val="0095112B"/>
    <w:rsid w:val="00966573"/>
    <w:rsid w:val="00970728"/>
    <w:rsid w:val="0097151F"/>
    <w:rsid w:val="00995ADB"/>
    <w:rsid w:val="009A1CBB"/>
    <w:rsid w:val="009A63F6"/>
    <w:rsid w:val="009B4805"/>
    <w:rsid w:val="009B7774"/>
    <w:rsid w:val="009C3558"/>
    <w:rsid w:val="009D5666"/>
    <w:rsid w:val="00A01E58"/>
    <w:rsid w:val="00A14A67"/>
    <w:rsid w:val="00AA1827"/>
    <w:rsid w:val="00AB52A7"/>
    <w:rsid w:val="00AC7766"/>
    <w:rsid w:val="00AD008A"/>
    <w:rsid w:val="00AD1FD7"/>
    <w:rsid w:val="00AE2D46"/>
    <w:rsid w:val="00B00448"/>
    <w:rsid w:val="00B22533"/>
    <w:rsid w:val="00B25773"/>
    <w:rsid w:val="00B35CF6"/>
    <w:rsid w:val="00B729EA"/>
    <w:rsid w:val="00B767F3"/>
    <w:rsid w:val="00B827CB"/>
    <w:rsid w:val="00B91305"/>
    <w:rsid w:val="00BA7F08"/>
    <w:rsid w:val="00BB2429"/>
    <w:rsid w:val="00BB2FAE"/>
    <w:rsid w:val="00BF1F0D"/>
    <w:rsid w:val="00C24A01"/>
    <w:rsid w:val="00C273A4"/>
    <w:rsid w:val="00C362E2"/>
    <w:rsid w:val="00C47D49"/>
    <w:rsid w:val="00C54011"/>
    <w:rsid w:val="00C54C81"/>
    <w:rsid w:val="00C54E77"/>
    <w:rsid w:val="00C57AD5"/>
    <w:rsid w:val="00C62BC9"/>
    <w:rsid w:val="00C64BFF"/>
    <w:rsid w:val="00C74284"/>
    <w:rsid w:val="00C84B41"/>
    <w:rsid w:val="00C92DE9"/>
    <w:rsid w:val="00CB0DC1"/>
    <w:rsid w:val="00CB4506"/>
    <w:rsid w:val="00CC2508"/>
    <w:rsid w:val="00CC46CE"/>
    <w:rsid w:val="00CC7C4E"/>
    <w:rsid w:val="00CF6B2F"/>
    <w:rsid w:val="00D01FED"/>
    <w:rsid w:val="00D02171"/>
    <w:rsid w:val="00D025F8"/>
    <w:rsid w:val="00D322D1"/>
    <w:rsid w:val="00D4042F"/>
    <w:rsid w:val="00D568F1"/>
    <w:rsid w:val="00D71290"/>
    <w:rsid w:val="00D772A2"/>
    <w:rsid w:val="00D81777"/>
    <w:rsid w:val="00DA0351"/>
    <w:rsid w:val="00DC0FA4"/>
    <w:rsid w:val="00E012FF"/>
    <w:rsid w:val="00E019C4"/>
    <w:rsid w:val="00E1563C"/>
    <w:rsid w:val="00E25512"/>
    <w:rsid w:val="00E4067C"/>
    <w:rsid w:val="00E572BD"/>
    <w:rsid w:val="00E57B06"/>
    <w:rsid w:val="00E6617A"/>
    <w:rsid w:val="00E70F46"/>
    <w:rsid w:val="00E7215F"/>
    <w:rsid w:val="00E75F8E"/>
    <w:rsid w:val="00E76BEE"/>
    <w:rsid w:val="00E97FF3"/>
    <w:rsid w:val="00EA4658"/>
    <w:rsid w:val="00EB344C"/>
    <w:rsid w:val="00EB5006"/>
    <w:rsid w:val="00EE518A"/>
    <w:rsid w:val="00F0145F"/>
    <w:rsid w:val="00F01A88"/>
    <w:rsid w:val="00F10E10"/>
    <w:rsid w:val="00F23A99"/>
    <w:rsid w:val="00F30453"/>
    <w:rsid w:val="00F457F4"/>
    <w:rsid w:val="00FA1B3D"/>
    <w:rsid w:val="00FD26B3"/>
    <w:rsid w:val="09B327CE"/>
    <w:rsid w:val="11CEFDEE"/>
    <w:rsid w:val="1476B1FE"/>
    <w:rsid w:val="1B0DBC5A"/>
    <w:rsid w:val="1BE2CE89"/>
    <w:rsid w:val="20E93939"/>
    <w:rsid w:val="2B9398A5"/>
    <w:rsid w:val="4F8CA191"/>
    <w:rsid w:val="51E78050"/>
    <w:rsid w:val="55E1B05F"/>
    <w:rsid w:val="56A155A5"/>
    <w:rsid w:val="5D927B79"/>
    <w:rsid w:val="666111C6"/>
    <w:rsid w:val="667E87E9"/>
    <w:rsid w:val="68A10DCD"/>
    <w:rsid w:val="69DB77BB"/>
    <w:rsid w:val="6E00DAE0"/>
    <w:rsid w:val="7F1834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B85D"/>
  <w15:chartTrackingRefBased/>
  <w15:docId w15:val="{8EA010DC-D43C-4F08-AA23-550344E2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E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3D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E0A"/>
    <w:pPr>
      <w:ind w:left="720"/>
      <w:contextualSpacing/>
    </w:pPr>
  </w:style>
  <w:style w:type="character" w:customStyle="1" w:styleId="Heading1Char">
    <w:name w:val="Heading 1 Char"/>
    <w:basedOn w:val="DefaultParagraphFont"/>
    <w:link w:val="Heading1"/>
    <w:uiPriority w:val="9"/>
    <w:rsid w:val="00632E0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32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E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2E0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32E0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50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99C"/>
  </w:style>
  <w:style w:type="paragraph" w:styleId="Footer">
    <w:name w:val="footer"/>
    <w:basedOn w:val="Normal"/>
    <w:link w:val="FooterChar"/>
    <w:uiPriority w:val="99"/>
    <w:unhideWhenUsed/>
    <w:rsid w:val="00250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99C"/>
  </w:style>
  <w:style w:type="paragraph" w:styleId="NormalWeb">
    <w:name w:val="Normal (Web)"/>
    <w:basedOn w:val="Normal"/>
    <w:uiPriority w:val="99"/>
    <w:semiHidden/>
    <w:unhideWhenUsed/>
    <w:rsid w:val="0025099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C46C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
    <w:name w:val="Grid Table 1 Light"/>
    <w:basedOn w:val="TableNormal"/>
    <w:uiPriority w:val="46"/>
    <w:rsid w:val="00CC46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7C6314"/>
    <w:rPr>
      <w:sz w:val="16"/>
      <w:szCs w:val="16"/>
    </w:rPr>
  </w:style>
  <w:style w:type="paragraph" w:styleId="CommentText">
    <w:name w:val="annotation text"/>
    <w:basedOn w:val="Normal"/>
    <w:link w:val="CommentTextChar"/>
    <w:uiPriority w:val="99"/>
    <w:semiHidden/>
    <w:unhideWhenUsed/>
    <w:rsid w:val="007C6314"/>
    <w:pPr>
      <w:spacing w:line="240" w:lineRule="auto"/>
    </w:pPr>
    <w:rPr>
      <w:sz w:val="20"/>
      <w:szCs w:val="20"/>
    </w:rPr>
  </w:style>
  <w:style w:type="character" w:customStyle="1" w:styleId="CommentTextChar">
    <w:name w:val="Comment Text Char"/>
    <w:basedOn w:val="DefaultParagraphFont"/>
    <w:link w:val="CommentText"/>
    <w:uiPriority w:val="99"/>
    <w:semiHidden/>
    <w:rsid w:val="007C6314"/>
    <w:rPr>
      <w:sz w:val="20"/>
      <w:szCs w:val="20"/>
    </w:rPr>
  </w:style>
  <w:style w:type="paragraph" w:styleId="CommentSubject">
    <w:name w:val="annotation subject"/>
    <w:basedOn w:val="CommentText"/>
    <w:next w:val="CommentText"/>
    <w:link w:val="CommentSubjectChar"/>
    <w:uiPriority w:val="99"/>
    <w:semiHidden/>
    <w:unhideWhenUsed/>
    <w:rsid w:val="007C6314"/>
    <w:rPr>
      <w:b/>
      <w:bCs/>
    </w:rPr>
  </w:style>
  <w:style w:type="character" w:customStyle="1" w:styleId="CommentSubjectChar">
    <w:name w:val="Comment Subject Char"/>
    <w:basedOn w:val="CommentTextChar"/>
    <w:link w:val="CommentSubject"/>
    <w:uiPriority w:val="99"/>
    <w:semiHidden/>
    <w:rsid w:val="007C6314"/>
    <w:rPr>
      <w:b/>
      <w:bCs/>
      <w:sz w:val="20"/>
      <w:szCs w:val="20"/>
    </w:rPr>
  </w:style>
  <w:style w:type="character" w:customStyle="1" w:styleId="Heading3Char">
    <w:name w:val="Heading 3 Char"/>
    <w:basedOn w:val="DefaultParagraphFont"/>
    <w:link w:val="Heading3"/>
    <w:uiPriority w:val="9"/>
    <w:rsid w:val="006E3D9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unhideWhenUsed/>
    <w:rsid w:val="009D5666"/>
    <w:rPr>
      <w:color w:val="605E5C"/>
      <w:shd w:val="clear" w:color="auto" w:fill="E1DFDD"/>
    </w:rPr>
  </w:style>
  <w:style w:type="paragraph" w:customStyle="1" w:styleId="Default">
    <w:name w:val="Default"/>
    <w:rsid w:val="0034628B"/>
    <w:pPr>
      <w:autoSpaceDE w:val="0"/>
      <w:autoSpaceDN w:val="0"/>
      <w:adjustRightInd w:val="0"/>
      <w:spacing w:after="0" w:line="240" w:lineRule="auto"/>
    </w:pPr>
    <w:rPr>
      <w:rFonts w:ascii="Calibri" w:hAnsi="Calibri" w:cs="Calibri"/>
      <w:color w:val="000000"/>
      <w:sz w:val="24"/>
      <w:szCs w:val="24"/>
    </w:rPr>
  </w:style>
  <w:style w:type="paragraph" w:customStyle="1" w:styleId="Pa2">
    <w:name w:val="Pa2"/>
    <w:basedOn w:val="Default"/>
    <w:next w:val="Default"/>
    <w:uiPriority w:val="99"/>
    <w:rsid w:val="0034628B"/>
    <w:pPr>
      <w:spacing w:line="221"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4676">
      <w:bodyDiv w:val="1"/>
      <w:marLeft w:val="0"/>
      <w:marRight w:val="0"/>
      <w:marTop w:val="0"/>
      <w:marBottom w:val="0"/>
      <w:divBdr>
        <w:top w:val="none" w:sz="0" w:space="0" w:color="auto"/>
        <w:left w:val="none" w:sz="0" w:space="0" w:color="auto"/>
        <w:bottom w:val="none" w:sz="0" w:space="0" w:color="auto"/>
        <w:right w:val="none" w:sz="0" w:space="0" w:color="auto"/>
      </w:divBdr>
    </w:div>
    <w:div w:id="1405026312">
      <w:bodyDiv w:val="1"/>
      <w:marLeft w:val="0"/>
      <w:marRight w:val="0"/>
      <w:marTop w:val="0"/>
      <w:marBottom w:val="0"/>
      <w:divBdr>
        <w:top w:val="none" w:sz="0" w:space="0" w:color="auto"/>
        <w:left w:val="none" w:sz="0" w:space="0" w:color="auto"/>
        <w:bottom w:val="none" w:sz="0" w:space="0" w:color="auto"/>
        <w:right w:val="none" w:sz="0" w:space="0" w:color="auto"/>
      </w:divBdr>
      <w:divsChild>
        <w:div w:id="1104573250">
          <w:marLeft w:val="994"/>
          <w:marRight w:val="0"/>
          <w:marTop w:val="0"/>
          <w:marBottom w:val="0"/>
          <w:divBdr>
            <w:top w:val="none" w:sz="0" w:space="0" w:color="auto"/>
            <w:left w:val="none" w:sz="0" w:space="0" w:color="auto"/>
            <w:bottom w:val="none" w:sz="0" w:space="0" w:color="auto"/>
            <w:right w:val="none" w:sz="0" w:space="0" w:color="auto"/>
          </w:divBdr>
        </w:div>
        <w:div w:id="1186598849">
          <w:marLeft w:val="994"/>
          <w:marRight w:val="0"/>
          <w:marTop w:val="0"/>
          <w:marBottom w:val="0"/>
          <w:divBdr>
            <w:top w:val="none" w:sz="0" w:space="0" w:color="auto"/>
            <w:left w:val="none" w:sz="0" w:space="0" w:color="auto"/>
            <w:bottom w:val="none" w:sz="0" w:space="0" w:color="auto"/>
            <w:right w:val="none" w:sz="0" w:space="0" w:color="auto"/>
          </w:divBdr>
        </w:div>
        <w:div w:id="1237088385">
          <w:marLeft w:val="274"/>
          <w:marRight w:val="0"/>
          <w:marTop w:val="0"/>
          <w:marBottom w:val="0"/>
          <w:divBdr>
            <w:top w:val="none" w:sz="0" w:space="0" w:color="auto"/>
            <w:left w:val="none" w:sz="0" w:space="0" w:color="auto"/>
            <w:bottom w:val="none" w:sz="0" w:space="0" w:color="auto"/>
            <w:right w:val="none" w:sz="0" w:space="0" w:color="auto"/>
          </w:divBdr>
        </w:div>
        <w:div w:id="1288657563">
          <w:marLeft w:val="274"/>
          <w:marRight w:val="0"/>
          <w:marTop w:val="0"/>
          <w:marBottom w:val="0"/>
          <w:divBdr>
            <w:top w:val="none" w:sz="0" w:space="0" w:color="auto"/>
            <w:left w:val="none" w:sz="0" w:space="0" w:color="auto"/>
            <w:bottom w:val="none" w:sz="0" w:space="0" w:color="auto"/>
            <w:right w:val="none" w:sz="0" w:space="0" w:color="auto"/>
          </w:divBdr>
        </w:div>
        <w:div w:id="1729304283">
          <w:marLeft w:val="994"/>
          <w:marRight w:val="0"/>
          <w:marTop w:val="0"/>
          <w:marBottom w:val="0"/>
          <w:divBdr>
            <w:top w:val="none" w:sz="0" w:space="0" w:color="auto"/>
            <w:left w:val="none" w:sz="0" w:space="0" w:color="auto"/>
            <w:bottom w:val="none" w:sz="0" w:space="0" w:color="auto"/>
            <w:right w:val="none" w:sz="0" w:space="0" w:color="auto"/>
          </w:divBdr>
        </w:div>
      </w:divsChild>
    </w:div>
    <w:div w:id="1684624911">
      <w:bodyDiv w:val="1"/>
      <w:marLeft w:val="0"/>
      <w:marRight w:val="0"/>
      <w:marTop w:val="0"/>
      <w:marBottom w:val="0"/>
      <w:divBdr>
        <w:top w:val="none" w:sz="0" w:space="0" w:color="auto"/>
        <w:left w:val="none" w:sz="0" w:space="0" w:color="auto"/>
        <w:bottom w:val="none" w:sz="0" w:space="0" w:color="auto"/>
        <w:right w:val="none" w:sz="0" w:space="0" w:color="auto"/>
      </w:divBdr>
    </w:div>
    <w:div w:id="1795365357">
      <w:bodyDiv w:val="1"/>
      <w:marLeft w:val="0"/>
      <w:marRight w:val="0"/>
      <w:marTop w:val="0"/>
      <w:marBottom w:val="0"/>
      <w:divBdr>
        <w:top w:val="none" w:sz="0" w:space="0" w:color="auto"/>
        <w:left w:val="none" w:sz="0" w:space="0" w:color="auto"/>
        <w:bottom w:val="none" w:sz="0" w:space="0" w:color="auto"/>
        <w:right w:val="none" w:sz="0" w:space="0" w:color="auto"/>
      </w:divBdr>
    </w:div>
    <w:div w:id="202771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2043</Words>
  <Characters>11651</Characters>
  <Application>Microsoft Office Word</Application>
  <DocSecurity>0</DocSecurity>
  <Lines>97</Lines>
  <Paragraphs>27</Paragraphs>
  <ScaleCrop>false</ScaleCrop>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Nemecek, Jason - NRCS - Fort Collins, CO</dc:creator>
  <cp:keywords/>
  <dc:description/>
  <cp:lastModifiedBy>Nemecek, Jason - NRCS - Fort Collins, CO</cp:lastModifiedBy>
  <cp:revision>2</cp:revision>
  <dcterms:created xsi:type="dcterms:W3CDTF">2022-10-24T13:18:00Z</dcterms:created>
  <dcterms:modified xsi:type="dcterms:W3CDTF">2022-10-24T13:18:00Z</dcterms:modified>
</cp:coreProperties>
</file>